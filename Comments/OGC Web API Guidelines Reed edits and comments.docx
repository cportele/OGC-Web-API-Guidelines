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32" w:rsidRDefault="00973732">
      <w:pPr>
        <w:rPr>
          <w:ins w:id="0" w:author="Carl Reed" w:date="2021-02-23T10:13:00Z"/>
        </w:rPr>
        <w:pPrChange w:id="1" w:author="Carl Reed" w:date="2021-02-23T10:14:00Z">
          <w:pPr>
            <w:shd w:val="clear" w:color="auto" w:fill="FFFFFF"/>
            <w:spacing w:before="240" w:after="120" w:line="240" w:lineRule="auto"/>
            <w:outlineLvl w:val="1"/>
          </w:pPr>
        </w:pPrChange>
      </w:pPr>
      <w:ins w:id="2" w:author="Carl Reed" w:date="2021-02-23T10:14:00Z">
        <w:r>
          <w:t>Was wondering if a principle for Versioning and a principle for Sorting</w:t>
        </w:r>
      </w:ins>
      <w:ins w:id="3" w:author="Carl Reed" w:date="2021-02-23T10:20:00Z">
        <w:r w:rsidR="00540BDD">
          <w:t xml:space="preserve"> are needed</w:t>
        </w:r>
      </w:ins>
      <w:bookmarkStart w:id="4" w:name="_GoBack"/>
      <w:bookmarkEnd w:id="4"/>
      <w:ins w:id="5" w:author="Carl Reed" w:date="2021-02-23T10:14:00Z">
        <w:r>
          <w:t>?</w:t>
        </w:r>
      </w:ins>
    </w:p>
    <w:p w:rsidR="00D405E4" w:rsidRPr="00D405E4" w:rsidRDefault="00D405E4" w:rsidP="00D405E4">
      <w:pPr>
        <w:shd w:val="clear" w:color="auto" w:fill="FFFFFF"/>
        <w:spacing w:before="240" w:after="120" w:line="240" w:lineRule="auto"/>
        <w:outlineLvl w:val="1"/>
        <w:rPr>
          <w:rFonts w:ascii="Arial" w:eastAsia="Times New Roman" w:hAnsi="Arial" w:cs="Arial"/>
          <w:color w:val="BA3925"/>
          <w:spacing w:val="-2"/>
          <w:sz w:val="55"/>
          <w:szCs w:val="55"/>
        </w:rPr>
      </w:pPr>
      <w:r w:rsidRPr="00D405E4">
        <w:rPr>
          <w:rFonts w:ascii="Arial" w:eastAsia="Times New Roman" w:hAnsi="Arial" w:cs="Arial"/>
          <w:color w:val="BA3925"/>
          <w:spacing w:val="-2"/>
          <w:sz w:val="55"/>
          <w:szCs w:val="55"/>
        </w:rPr>
        <w:t>1. Scope</w:t>
      </w:r>
    </w:p>
    <w:p w:rsidR="00D405E4" w:rsidRPr="00D405E4" w:rsidRDefault="00D405E4" w:rsidP="00D405E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D405E4">
        <w:rPr>
          <w:rFonts w:ascii="inherit" w:eastAsia="Times New Roman" w:hAnsi="inherit" w:cs="Times New Roman"/>
          <w:spacing w:val="-2"/>
          <w:sz w:val="24"/>
          <w:szCs w:val="24"/>
        </w:rPr>
        <w:t xml:space="preserve">This </w:t>
      </w:r>
      <w:del w:id="6" w:author="Carl Reed" w:date="2021-02-19T15:39:00Z">
        <w:r w:rsidRPr="00D405E4" w:rsidDel="00D405E4">
          <w:rPr>
            <w:rFonts w:ascii="inherit" w:eastAsia="Times New Roman" w:hAnsi="inherit" w:cs="Times New Roman"/>
            <w:spacing w:val="-2"/>
            <w:sz w:val="24"/>
            <w:szCs w:val="24"/>
          </w:rPr>
          <w:delText xml:space="preserve">policy </w:delText>
        </w:r>
      </w:del>
      <w:ins w:id="7" w:author="Carl Reed" w:date="2021-02-19T15:39:00Z">
        <w:r>
          <w:rPr>
            <w:rFonts w:ascii="inherit" w:eastAsia="Times New Roman" w:hAnsi="inherit" w:cs="Times New Roman"/>
            <w:spacing w:val="-2"/>
            <w:sz w:val="24"/>
            <w:szCs w:val="24"/>
          </w:rPr>
          <w:t>OGC</w:t>
        </w:r>
        <w:r w:rsidRPr="00D405E4">
          <w:rPr>
            <w:rFonts w:ascii="inherit" w:eastAsia="Times New Roman" w:hAnsi="inherit" w:cs="Times New Roman"/>
            <w:spacing w:val="-2"/>
            <w:sz w:val="24"/>
            <w:szCs w:val="24"/>
          </w:rPr>
          <w:t xml:space="preserve"> </w:t>
        </w:r>
      </w:ins>
      <w:r w:rsidRPr="00D405E4">
        <w:rPr>
          <w:rFonts w:ascii="inherit" w:eastAsia="Times New Roman" w:hAnsi="inherit" w:cs="Times New Roman"/>
          <w:spacing w:val="-2"/>
          <w:sz w:val="24"/>
          <w:szCs w:val="24"/>
        </w:rPr>
        <w:t xml:space="preserve">document presents a set of common design principles for developing </w:t>
      </w:r>
      <w:ins w:id="8" w:author="Carl Reed" w:date="2021-02-19T15:39:00Z">
        <w:r>
          <w:rPr>
            <w:rFonts w:ascii="inherit" w:eastAsia="Times New Roman" w:hAnsi="inherit" w:cs="Times New Roman"/>
            <w:spacing w:val="-2"/>
            <w:sz w:val="24"/>
            <w:szCs w:val="24"/>
          </w:rPr>
          <w:t xml:space="preserve">OGC </w:t>
        </w:r>
      </w:ins>
      <w:r w:rsidRPr="00D405E4">
        <w:rPr>
          <w:rFonts w:ascii="inherit" w:eastAsia="Times New Roman" w:hAnsi="inherit" w:cs="Times New Roman"/>
          <w:spacing w:val="-2"/>
          <w:sz w:val="24"/>
          <w:szCs w:val="24"/>
        </w:rPr>
        <w:t>Web API</w:t>
      </w:r>
      <w:ins w:id="9" w:author="Carl Reed" w:date="2021-02-19T15:39:00Z">
        <w:r>
          <w:rPr>
            <w:rFonts w:ascii="inherit" w:eastAsia="Times New Roman" w:hAnsi="inherit" w:cs="Times New Roman"/>
            <w:spacing w:val="-2"/>
            <w:sz w:val="24"/>
            <w:szCs w:val="24"/>
          </w:rPr>
          <w:t xml:space="preserve"> standards</w:t>
        </w:r>
      </w:ins>
      <w:del w:id="10" w:author="Carl Reed" w:date="2021-02-19T15:39:00Z">
        <w:r w:rsidRPr="00D405E4" w:rsidDel="00D405E4">
          <w:rPr>
            <w:rFonts w:ascii="inherit" w:eastAsia="Times New Roman" w:hAnsi="inherit" w:cs="Times New Roman"/>
            <w:spacing w:val="-2"/>
            <w:sz w:val="24"/>
            <w:szCs w:val="24"/>
          </w:rPr>
          <w:delText>s.</w:delText>
        </w:r>
      </w:del>
    </w:p>
    <w:p w:rsidR="00D405E4" w:rsidRPr="00D405E4" w:rsidRDefault="00D405E4" w:rsidP="00D405E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D405E4">
        <w:rPr>
          <w:rFonts w:ascii="inherit" w:eastAsia="Times New Roman" w:hAnsi="inherit" w:cs="Times New Roman"/>
          <w:spacing w:val="-2"/>
          <w:sz w:val="24"/>
          <w:szCs w:val="24"/>
        </w:rPr>
        <w:t xml:space="preserve">The </w:t>
      </w:r>
      <w:del w:id="11" w:author="Carl Reed" w:date="2021-02-19T15:40:00Z">
        <w:r w:rsidRPr="00D405E4" w:rsidDel="00D405E4">
          <w:rPr>
            <w:rFonts w:ascii="inherit" w:eastAsia="Times New Roman" w:hAnsi="inherit" w:cs="Times New Roman"/>
            <w:spacing w:val="-2"/>
            <w:sz w:val="24"/>
            <w:szCs w:val="24"/>
          </w:rPr>
          <w:delText xml:space="preserve">design </w:delText>
        </w:r>
      </w:del>
      <w:ins w:id="12" w:author="Carl Reed" w:date="2021-02-19T15:40:00Z">
        <w:r>
          <w:rPr>
            <w:rFonts w:ascii="inherit" w:eastAsia="Times New Roman" w:hAnsi="inherit" w:cs="Times New Roman"/>
            <w:spacing w:val="-2"/>
            <w:sz w:val="24"/>
            <w:szCs w:val="24"/>
          </w:rPr>
          <w:t>use of agreed to</w:t>
        </w:r>
        <w:r w:rsidRPr="00D405E4">
          <w:rPr>
            <w:rFonts w:ascii="inherit" w:eastAsia="Times New Roman" w:hAnsi="inherit" w:cs="Times New Roman"/>
            <w:spacing w:val="-2"/>
            <w:sz w:val="24"/>
            <w:szCs w:val="24"/>
          </w:rPr>
          <w:t xml:space="preserve"> </w:t>
        </w:r>
      </w:ins>
      <w:del w:id="13" w:author="Carl Reed" w:date="2021-02-19T15:40:00Z">
        <w:r w:rsidRPr="00D405E4" w:rsidDel="00D405E4">
          <w:rPr>
            <w:rFonts w:ascii="inherit" w:eastAsia="Times New Roman" w:hAnsi="inherit" w:cs="Times New Roman"/>
            <w:spacing w:val="-2"/>
            <w:sz w:val="24"/>
            <w:szCs w:val="24"/>
          </w:rPr>
          <w:delText xml:space="preserve">of </w:delText>
        </w:r>
      </w:del>
      <w:r w:rsidRPr="00D405E4">
        <w:rPr>
          <w:rFonts w:ascii="inherit" w:eastAsia="Times New Roman" w:hAnsi="inherit" w:cs="Times New Roman"/>
          <w:spacing w:val="-2"/>
          <w:sz w:val="24"/>
          <w:szCs w:val="24"/>
        </w:rPr>
        <w:t>common elements</w:t>
      </w:r>
      <w:ins w:id="14" w:author="Carl Reed" w:date="2021-02-19T15:40:00Z">
        <w:r>
          <w:rPr>
            <w:rFonts w:ascii="inherit" w:eastAsia="Times New Roman" w:hAnsi="inherit" w:cs="Times New Roman"/>
            <w:spacing w:val="-2"/>
            <w:sz w:val="24"/>
            <w:szCs w:val="24"/>
          </w:rPr>
          <w:t xml:space="preserve"> and principals</w:t>
        </w:r>
      </w:ins>
      <w:r w:rsidRPr="00D405E4">
        <w:rPr>
          <w:rFonts w:ascii="inherit" w:eastAsia="Times New Roman" w:hAnsi="inherit" w:cs="Times New Roman"/>
          <w:spacing w:val="-2"/>
          <w:sz w:val="24"/>
          <w:szCs w:val="24"/>
        </w:rPr>
        <w:t xml:space="preserve"> </w:t>
      </w:r>
      <w:ins w:id="15" w:author="Carl Reed" w:date="2021-02-19T15:40:00Z">
        <w:r>
          <w:rPr>
            <w:rFonts w:ascii="inherit" w:eastAsia="Times New Roman" w:hAnsi="inherit" w:cs="Times New Roman"/>
            <w:spacing w:val="-2"/>
            <w:sz w:val="24"/>
            <w:szCs w:val="24"/>
          </w:rPr>
          <w:t>for</w:t>
        </w:r>
      </w:ins>
      <w:del w:id="16" w:author="Carl Reed" w:date="2021-02-19T15:40:00Z">
        <w:r w:rsidRPr="00D405E4" w:rsidDel="00D405E4">
          <w:rPr>
            <w:rFonts w:ascii="inherit" w:eastAsia="Times New Roman" w:hAnsi="inherit" w:cs="Times New Roman"/>
            <w:spacing w:val="-2"/>
            <w:sz w:val="24"/>
            <w:szCs w:val="24"/>
          </w:rPr>
          <w:delText>of</w:delText>
        </w:r>
      </w:del>
      <w:r w:rsidRPr="00D405E4">
        <w:rPr>
          <w:rFonts w:ascii="inherit" w:eastAsia="Times New Roman" w:hAnsi="inherit" w:cs="Times New Roman"/>
          <w:spacing w:val="-2"/>
          <w:sz w:val="24"/>
          <w:szCs w:val="24"/>
        </w:rPr>
        <w:t xml:space="preserve"> OGC Web APIs </w:t>
      </w:r>
      <w:del w:id="17" w:author="Carl Reed" w:date="2021-02-19T15:40:00Z">
        <w:r w:rsidRPr="00D405E4" w:rsidDel="00D405E4">
          <w:rPr>
            <w:rFonts w:ascii="inherit" w:eastAsia="Times New Roman" w:hAnsi="inherit" w:cs="Times New Roman"/>
            <w:spacing w:val="-2"/>
            <w:sz w:val="24"/>
            <w:szCs w:val="24"/>
          </w:rPr>
          <w:delText xml:space="preserve">should </w:delText>
        </w:r>
      </w:del>
      <w:ins w:id="18" w:author="Carl Reed" w:date="2021-02-19T15:40:00Z">
        <w:r>
          <w:rPr>
            <w:rFonts w:ascii="inherit" w:eastAsia="Times New Roman" w:hAnsi="inherit" w:cs="Times New Roman"/>
            <w:spacing w:val="-2"/>
            <w:sz w:val="24"/>
            <w:szCs w:val="24"/>
          </w:rPr>
          <w:t>allows for</w:t>
        </w:r>
        <w:r w:rsidRPr="00D405E4">
          <w:rPr>
            <w:rFonts w:ascii="inherit" w:eastAsia="Times New Roman" w:hAnsi="inherit" w:cs="Times New Roman"/>
            <w:spacing w:val="-2"/>
            <w:sz w:val="24"/>
            <w:szCs w:val="24"/>
          </w:rPr>
          <w:t xml:space="preserve"> </w:t>
        </w:r>
      </w:ins>
      <w:del w:id="19" w:author="Carl Reed" w:date="2021-02-19T15:41:00Z">
        <w:r w:rsidRPr="00D405E4" w:rsidDel="00D405E4">
          <w:rPr>
            <w:rFonts w:ascii="inherit" w:eastAsia="Times New Roman" w:hAnsi="inherit" w:cs="Times New Roman"/>
            <w:spacing w:val="-2"/>
            <w:sz w:val="24"/>
            <w:szCs w:val="24"/>
          </w:rPr>
          <w:delText xml:space="preserve">follow </w:delText>
        </w:r>
      </w:del>
      <w:r w:rsidRPr="00D405E4">
        <w:rPr>
          <w:rFonts w:ascii="inherit" w:eastAsia="Times New Roman" w:hAnsi="inherit" w:cs="Times New Roman"/>
          <w:spacing w:val="-2"/>
          <w:sz w:val="24"/>
          <w:szCs w:val="24"/>
        </w:rPr>
        <w:t xml:space="preserve">a common pattern to ensure </w:t>
      </w:r>
      <w:ins w:id="20" w:author="Carl Reed" w:date="2021-02-19T15:41:00Z">
        <w:r>
          <w:rPr>
            <w:rFonts w:ascii="inherit" w:eastAsia="Times New Roman" w:hAnsi="inherit" w:cs="Times New Roman"/>
            <w:spacing w:val="-2"/>
            <w:sz w:val="24"/>
            <w:szCs w:val="24"/>
          </w:rPr>
          <w:t xml:space="preserve">consistency of OGC Web APIs, enhanced interoperability, and </w:t>
        </w:r>
      </w:ins>
      <w:r w:rsidRPr="00D405E4">
        <w:rPr>
          <w:rFonts w:ascii="inherit" w:eastAsia="Times New Roman" w:hAnsi="inherit" w:cs="Times New Roman"/>
          <w:spacing w:val="-2"/>
          <w:sz w:val="24"/>
          <w:szCs w:val="24"/>
        </w:rPr>
        <w:t>eas</w:t>
      </w:r>
      <w:ins w:id="21" w:author="Carl Reed" w:date="2021-02-19T15:45:00Z">
        <w:r>
          <w:rPr>
            <w:rFonts w:ascii="inherit" w:eastAsia="Times New Roman" w:hAnsi="inherit" w:cs="Times New Roman"/>
            <w:spacing w:val="-2"/>
            <w:sz w:val="24"/>
            <w:szCs w:val="24"/>
          </w:rPr>
          <w:t>ier</w:t>
        </w:r>
      </w:ins>
      <w:del w:id="22" w:author="Carl Reed" w:date="2021-02-19T15:45:00Z">
        <w:r w:rsidRPr="00D405E4" w:rsidDel="00D405E4">
          <w:rPr>
            <w:rFonts w:ascii="inherit" w:eastAsia="Times New Roman" w:hAnsi="inherit" w:cs="Times New Roman"/>
            <w:spacing w:val="-2"/>
            <w:sz w:val="24"/>
            <w:szCs w:val="24"/>
          </w:rPr>
          <w:delText>y</w:delText>
        </w:r>
      </w:del>
      <w:r w:rsidRPr="00D405E4">
        <w:rPr>
          <w:rFonts w:ascii="inherit" w:eastAsia="Times New Roman" w:hAnsi="inherit" w:cs="Times New Roman"/>
          <w:spacing w:val="-2"/>
          <w:sz w:val="24"/>
          <w:szCs w:val="24"/>
        </w:rPr>
        <w:t xml:space="preserve"> adoption.</w:t>
      </w:r>
    </w:p>
    <w:p w:rsidR="00D405E4" w:rsidRPr="00D405E4" w:rsidRDefault="00D405E4" w:rsidP="00D405E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D405E4">
        <w:rPr>
          <w:rFonts w:ascii="inherit" w:eastAsia="Times New Roman" w:hAnsi="inherit" w:cs="Times New Roman"/>
          <w:spacing w:val="-2"/>
          <w:sz w:val="24"/>
          <w:szCs w:val="24"/>
        </w:rPr>
        <w:t xml:space="preserve">There are common design principles in main-stream IT that should be adopted to ease the </w:t>
      </w:r>
      <w:ins w:id="23" w:author="Carl Reed" w:date="2021-02-23T09:52:00Z">
        <w:r w:rsidR="007840B2">
          <w:rPr>
            <w:rFonts w:ascii="inherit" w:eastAsia="Times New Roman" w:hAnsi="inherit" w:cs="Times New Roman"/>
            <w:spacing w:val="-2"/>
            <w:sz w:val="24"/>
            <w:szCs w:val="24"/>
          </w:rPr>
          <w:t xml:space="preserve">development, </w:t>
        </w:r>
      </w:ins>
      <w:r w:rsidRPr="00D405E4">
        <w:rPr>
          <w:rFonts w:ascii="inherit" w:eastAsia="Times New Roman" w:hAnsi="inherit" w:cs="Times New Roman"/>
          <w:spacing w:val="-2"/>
          <w:sz w:val="24"/>
          <w:szCs w:val="24"/>
        </w:rPr>
        <w:t>adoption</w:t>
      </w:r>
      <w:ins w:id="24" w:author="Carl Reed" w:date="2021-02-23T09:52:00Z">
        <w:r w:rsidR="007840B2">
          <w:rPr>
            <w:rFonts w:ascii="inherit" w:eastAsia="Times New Roman" w:hAnsi="inherit" w:cs="Times New Roman"/>
            <w:spacing w:val="-2"/>
            <w:sz w:val="24"/>
            <w:szCs w:val="24"/>
          </w:rPr>
          <w:t>, and use</w:t>
        </w:r>
      </w:ins>
      <w:r w:rsidRPr="00D405E4">
        <w:rPr>
          <w:rFonts w:ascii="inherit" w:eastAsia="Times New Roman" w:hAnsi="inherit" w:cs="Times New Roman"/>
          <w:spacing w:val="-2"/>
          <w:sz w:val="24"/>
          <w:szCs w:val="24"/>
        </w:rPr>
        <w:t xml:space="preserve"> of OGC Web APIs.</w:t>
      </w:r>
    </w:p>
    <w:p w:rsidR="00D405E4" w:rsidRPr="00D405E4" w:rsidRDefault="00D405E4" w:rsidP="00D405E4">
      <w:pPr>
        <w:shd w:val="clear" w:color="auto" w:fill="FFFFFF"/>
        <w:spacing w:before="100" w:beforeAutospacing="1" w:after="100" w:afterAutospacing="1" w:line="240" w:lineRule="auto"/>
        <w:rPr>
          <w:rFonts w:ascii="inherit" w:eastAsia="Times New Roman" w:hAnsi="inherit" w:cs="Times New Roman"/>
          <w:spacing w:val="-2"/>
          <w:sz w:val="24"/>
          <w:szCs w:val="24"/>
        </w:rPr>
      </w:pPr>
      <w:del w:id="25" w:author="Carl Reed" w:date="2021-02-19T15:41:00Z">
        <w:r w:rsidRPr="00D405E4" w:rsidDel="00D405E4">
          <w:rPr>
            <w:rFonts w:ascii="inherit" w:eastAsia="Times New Roman" w:hAnsi="inherit" w:cs="Times New Roman"/>
            <w:spacing w:val="-2"/>
            <w:sz w:val="24"/>
            <w:szCs w:val="24"/>
          </w:rPr>
          <w:delText>But still,</w:delText>
        </w:r>
      </w:del>
      <w:ins w:id="26" w:author="Carl Reed" w:date="2021-02-19T15:41:00Z">
        <w:r>
          <w:rPr>
            <w:rFonts w:ascii="inherit" w:eastAsia="Times New Roman" w:hAnsi="inherit" w:cs="Times New Roman"/>
            <w:spacing w:val="-2"/>
            <w:sz w:val="24"/>
            <w:szCs w:val="24"/>
          </w:rPr>
          <w:t>Even so</w:t>
        </w:r>
      </w:ins>
      <w:r w:rsidRPr="00D405E4">
        <w:rPr>
          <w:rFonts w:ascii="inherit" w:eastAsia="Times New Roman" w:hAnsi="inherit" w:cs="Times New Roman"/>
          <w:spacing w:val="-2"/>
          <w:sz w:val="24"/>
          <w:szCs w:val="24"/>
        </w:rPr>
        <w:t xml:space="preserve"> there are some aspects </w:t>
      </w:r>
      <w:ins w:id="27" w:author="Carl Reed" w:date="2021-02-19T15:42:00Z">
        <w:r>
          <w:rPr>
            <w:rFonts w:ascii="inherit" w:eastAsia="Times New Roman" w:hAnsi="inherit" w:cs="Times New Roman"/>
            <w:spacing w:val="-2"/>
            <w:sz w:val="24"/>
            <w:szCs w:val="24"/>
          </w:rPr>
          <w:t>related to OGC Web API specif</w:t>
        </w:r>
      </w:ins>
      <w:ins w:id="28" w:author="Carl Reed" w:date="2021-02-19T15:43:00Z">
        <w:r>
          <w:rPr>
            <w:rFonts w:ascii="inherit" w:eastAsia="Times New Roman" w:hAnsi="inherit" w:cs="Times New Roman"/>
            <w:spacing w:val="-2"/>
            <w:sz w:val="24"/>
            <w:szCs w:val="24"/>
          </w:rPr>
          <w:t>ic</w:t>
        </w:r>
      </w:ins>
      <w:ins w:id="29" w:author="Carl Reed" w:date="2021-02-19T15:42:00Z">
        <w:r>
          <w:rPr>
            <w:rFonts w:ascii="inherit" w:eastAsia="Times New Roman" w:hAnsi="inherit" w:cs="Times New Roman"/>
            <w:spacing w:val="-2"/>
            <w:sz w:val="24"/>
            <w:szCs w:val="24"/>
          </w:rPr>
          <w:t xml:space="preserve">ation </w:t>
        </w:r>
      </w:ins>
      <w:r w:rsidRPr="00D405E4">
        <w:rPr>
          <w:rFonts w:ascii="inherit" w:eastAsia="Times New Roman" w:hAnsi="inherit" w:cs="Times New Roman"/>
          <w:spacing w:val="-2"/>
          <w:sz w:val="24"/>
          <w:szCs w:val="24"/>
        </w:rPr>
        <w:t xml:space="preserve">that </w:t>
      </w:r>
      <w:del w:id="30" w:author="Carl Reed" w:date="2021-02-19T15:42:00Z">
        <w:r w:rsidRPr="00D405E4" w:rsidDel="00D405E4">
          <w:rPr>
            <w:rFonts w:ascii="inherit" w:eastAsia="Times New Roman" w:hAnsi="inherit" w:cs="Times New Roman"/>
            <w:spacing w:val="-2"/>
            <w:sz w:val="24"/>
            <w:szCs w:val="24"/>
          </w:rPr>
          <w:delText xml:space="preserve">would </w:delText>
        </w:r>
      </w:del>
      <w:r w:rsidRPr="00D405E4">
        <w:rPr>
          <w:rFonts w:ascii="inherit" w:eastAsia="Times New Roman" w:hAnsi="inherit" w:cs="Times New Roman"/>
          <w:spacing w:val="-2"/>
          <w:sz w:val="24"/>
          <w:szCs w:val="24"/>
        </w:rPr>
        <w:t xml:space="preserve">need to be agreed upon to ensure </w:t>
      </w:r>
      <w:del w:id="31" w:author="Carl Reed" w:date="2021-02-19T15:43:00Z">
        <w:r w:rsidRPr="00D405E4" w:rsidDel="00D405E4">
          <w:rPr>
            <w:rFonts w:ascii="inherit" w:eastAsia="Times New Roman" w:hAnsi="inherit" w:cs="Times New Roman"/>
            <w:spacing w:val="-2"/>
            <w:sz w:val="24"/>
            <w:szCs w:val="24"/>
          </w:rPr>
          <w:delText xml:space="preserve">seamless </w:delText>
        </w:r>
      </w:del>
      <w:ins w:id="32" w:author="Carl Reed" w:date="2021-02-19T15:43:00Z">
        <w:r>
          <w:rPr>
            <w:rFonts w:ascii="inherit" w:eastAsia="Times New Roman" w:hAnsi="inherit" w:cs="Times New Roman"/>
            <w:spacing w:val="-2"/>
            <w:sz w:val="24"/>
            <w:szCs w:val="24"/>
          </w:rPr>
          <w:t>consistent</w:t>
        </w:r>
        <w:r w:rsidRPr="00D405E4">
          <w:rPr>
            <w:rFonts w:ascii="inherit" w:eastAsia="Times New Roman" w:hAnsi="inherit" w:cs="Times New Roman"/>
            <w:spacing w:val="-2"/>
            <w:sz w:val="24"/>
            <w:szCs w:val="24"/>
          </w:rPr>
          <w:t xml:space="preserve"> </w:t>
        </w:r>
      </w:ins>
      <w:r w:rsidRPr="00D405E4">
        <w:rPr>
          <w:rFonts w:ascii="inherit" w:eastAsia="Times New Roman" w:hAnsi="inherit" w:cs="Times New Roman"/>
          <w:spacing w:val="-2"/>
          <w:sz w:val="24"/>
          <w:szCs w:val="24"/>
        </w:rPr>
        <w:t xml:space="preserve">APIs for different </w:t>
      </w:r>
      <w:ins w:id="33" w:author="Carl Reed" w:date="2021-02-19T15:44:00Z">
        <w:r>
          <w:rPr>
            <w:rFonts w:ascii="inherit" w:eastAsia="Times New Roman" w:hAnsi="inherit" w:cs="Times New Roman"/>
            <w:spacing w:val="-2"/>
            <w:sz w:val="24"/>
            <w:szCs w:val="24"/>
          </w:rPr>
          <w:t xml:space="preserve">geospatial technology, information domains, and </w:t>
        </w:r>
      </w:ins>
      <w:r w:rsidRPr="00D405E4">
        <w:rPr>
          <w:rFonts w:ascii="inherit" w:eastAsia="Times New Roman" w:hAnsi="inherit" w:cs="Times New Roman"/>
          <w:spacing w:val="-2"/>
          <w:sz w:val="24"/>
          <w:szCs w:val="24"/>
        </w:rPr>
        <w:t xml:space="preserve">thematic topics </w:t>
      </w:r>
      <w:del w:id="34" w:author="Carl Reed" w:date="2021-02-19T15:44:00Z">
        <w:r w:rsidRPr="00D405E4" w:rsidDel="00D405E4">
          <w:rPr>
            <w:rFonts w:ascii="inherit" w:eastAsia="Times New Roman" w:hAnsi="inherit" w:cs="Times New Roman"/>
            <w:spacing w:val="-2"/>
            <w:sz w:val="24"/>
            <w:szCs w:val="24"/>
          </w:rPr>
          <w:delText xml:space="preserve">in </w:delText>
        </w:r>
      </w:del>
      <w:ins w:id="35" w:author="Carl Reed" w:date="2021-02-19T15:44:00Z">
        <w:r>
          <w:rPr>
            <w:rFonts w:ascii="inherit" w:eastAsia="Times New Roman" w:hAnsi="inherit" w:cs="Times New Roman"/>
            <w:spacing w:val="-2"/>
            <w:sz w:val="24"/>
            <w:szCs w:val="24"/>
          </w:rPr>
          <w:t>currently used in the</w:t>
        </w:r>
        <w:r w:rsidRPr="00D405E4">
          <w:rPr>
            <w:rFonts w:ascii="inherit" w:eastAsia="Times New Roman" w:hAnsi="inherit" w:cs="Times New Roman"/>
            <w:spacing w:val="-2"/>
            <w:sz w:val="24"/>
            <w:szCs w:val="24"/>
          </w:rPr>
          <w:t xml:space="preserve"> </w:t>
        </w:r>
      </w:ins>
      <w:r w:rsidRPr="00D405E4">
        <w:rPr>
          <w:rFonts w:ascii="inherit" w:eastAsia="Times New Roman" w:hAnsi="inherit" w:cs="Times New Roman"/>
          <w:spacing w:val="-2"/>
          <w:sz w:val="24"/>
          <w:szCs w:val="24"/>
        </w:rPr>
        <w:t>OGC.</w:t>
      </w:r>
    </w:p>
    <w:p w:rsidR="00D405E4" w:rsidRPr="00D405E4" w:rsidRDefault="00D405E4" w:rsidP="00D405E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D405E4">
        <w:rPr>
          <w:rFonts w:ascii="inherit" w:eastAsia="Times New Roman" w:hAnsi="inherit" w:cs="Times New Roman"/>
          <w:spacing w:val="-2"/>
          <w:sz w:val="24"/>
          <w:szCs w:val="24"/>
        </w:rPr>
        <w:t>In particular</w:t>
      </w:r>
      <w:ins w:id="36" w:author="Carl Reed" w:date="2021-02-19T15:44:00Z">
        <w:r>
          <w:rPr>
            <w:rFonts w:ascii="inherit" w:eastAsia="Times New Roman" w:hAnsi="inherit" w:cs="Times New Roman"/>
            <w:spacing w:val="-2"/>
            <w:sz w:val="24"/>
            <w:szCs w:val="24"/>
          </w:rPr>
          <w:t>, the goal is</w:t>
        </w:r>
      </w:ins>
      <w:r w:rsidRPr="00D405E4">
        <w:rPr>
          <w:rFonts w:ascii="inherit" w:eastAsia="Times New Roman" w:hAnsi="inherit" w:cs="Times New Roman"/>
          <w:spacing w:val="-2"/>
          <w:sz w:val="24"/>
          <w:szCs w:val="24"/>
        </w:rPr>
        <w:t xml:space="preserve"> </w:t>
      </w:r>
      <w:ins w:id="37" w:author="Carl Reed" w:date="2021-02-19T15:45:00Z">
        <w:r>
          <w:rPr>
            <w:rFonts w:ascii="inherit" w:eastAsia="Times New Roman" w:hAnsi="inherit" w:cs="Times New Roman"/>
            <w:spacing w:val="-2"/>
            <w:sz w:val="24"/>
            <w:szCs w:val="24"/>
          </w:rPr>
          <w:t xml:space="preserve">to </w:t>
        </w:r>
      </w:ins>
      <w:r w:rsidRPr="00D405E4">
        <w:rPr>
          <w:rFonts w:ascii="inherit" w:eastAsia="Times New Roman" w:hAnsi="inherit" w:cs="Times New Roman"/>
          <w:spacing w:val="-2"/>
          <w:sz w:val="24"/>
          <w:szCs w:val="24"/>
        </w:rPr>
        <w:t>avoid</w:t>
      </w:r>
      <w:ins w:id="38" w:author="Carl Reed" w:date="2021-02-19T15:45:00Z">
        <w:r>
          <w:rPr>
            <w:rFonts w:ascii="inherit" w:eastAsia="Times New Roman" w:hAnsi="inherit" w:cs="Times New Roman"/>
            <w:spacing w:val="-2"/>
            <w:sz w:val="24"/>
            <w:szCs w:val="24"/>
          </w:rPr>
          <w:t xml:space="preserve"> as much as possible</w:t>
        </w:r>
      </w:ins>
      <w:r w:rsidRPr="00D405E4">
        <w:rPr>
          <w:rFonts w:ascii="inherit" w:eastAsia="Times New Roman" w:hAnsi="inherit" w:cs="Times New Roman"/>
          <w:spacing w:val="-2"/>
          <w:sz w:val="24"/>
          <w:szCs w:val="24"/>
        </w:rPr>
        <w:t xml:space="preserve"> </w:t>
      </w:r>
      <w:del w:id="39" w:author="Carl Reed" w:date="2021-02-19T15:44:00Z">
        <w:r w:rsidRPr="00D405E4" w:rsidDel="00D405E4">
          <w:rPr>
            <w:rFonts w:ascii="inherit" w:eastAsia="Times New Roman" w:hAnsi="inherit" w:cs="Times New Roman"/>
            <w:spacing w:val="-2"/>
            <w:sz w:val="24"/>
            <w:szCs w:val="24"/>
          </w:rPr>
          <w:delText xml:space="preserve">that </w:delText>
        </w:r>
      </w:del>
      <w:ins w:id="40" w:author="Carl Reed" w:date="2021-02-19T15:44:00Z">
        <w:r>
          <w:rPr>
            <w:rFonts w:ascii="inherit" w:eastAsia="Times New Roman" w:hAnsi="inherit" w:cs="Times New Roman"/>
            <w:spacing w:val="-2"/>
            <w:sz w:val="24"/>
            <w:szCs w:val="24"/>
          </w:rPr>
          <w:t>OGC</w:t>
        </w:r>
      </w:ins>
      <w:r w:rsidRPr="00D405E4">
        <w:rPr>
          <w:rFonts w:ascii="inherit" w:eastAsia="Times New Roman" w:hAnsi="inherit" w:cs="Times New Roman"/>
          <w:spacing w:val="-2"/>
          <w:sz w:val="24"/>
          <w:szCs w:val="24"/>
        </w:rPr>
        <w:t xml:space="preserve">APIs </w:t>
      </w:r>
      <w:ins w:id="41" w:author="Carl Reed" w:date="2021-02-19T15:45:00Z">
        <w:r>
          <w:rPr>
            <w:rFonts w:ascii="inherit" w:eastAsia="Times New Roman" w:hAnsi="inherit" w:cs="Times New Roman"/>
            <w:spacing w:val="-2"/>
            <w:sz w:val="24"/>
            <w:szCs w:val="24"/>
          </w:rPr>
          <w:t xml:space="preserve">that </w:t>
        </w:r>
      </w:ins>
      <w:r w:rsidRPr="00D405E4">
        <w:rPr>
          <w:rFonts w:ascii="inherit" w:eastAsia="Times New Roman" w:hAnsi="inherit" w:cs="Times New Roman"/>
          <w:spacing w:val="-2"/>
          <w:sz w:val="24"/>
          <w:szCs w:val="24"/>
        </w:rPr>
        <w:t xml:space="preserve">are fundamentally different </w:t>
      </w:r>
      <w:del w:id="42" w:author="Carl Reed" w:date="2021-02-19T15:44:00Z">
        <w:r w:rsidRPr="00D405E4" w:rsidDel="00D405E4">
          <w:rPr>
            <w:rFonts w:ascii="inherit" w:eastAsia="Times New Roman" w:hAnsi="inherit" w:cs="Times New Roman"/>
            <w:spacing w:val="-2"/>
            <w:sz w:val="24"/>
            <w:szCs w:val="24"/>
          </w:rPr>
          <w:delText xml:space="preserve">to </w:delText>
        </w:r>
      </w:del>
      <w:ins w:id="43" w:author="Carl Reed" w:date="2021-02-19T15:44:00Z">
        <w:r>
          <w:rPr>
            <w:rFonts w:ascii="inherit" w:eastAsia="Times New Roman" w:hAnsi="inherit" w:cs="Times New Roman"/>
            <w:spacing w:val="-2"/>
            <w:sz w:val="24"/>
            <w:szCs w:val="24"/>
          </w:rPr>
          <w:t>for</w:t>
        </w:r>
        <w:r w:rsidRPr="00D405E4">
          <w:rPr>
            <w:rFonts w:ascii="inherit" w:eastAsia="Times New Roman" w:hAnsi="inherit" w:cs="Times New Roman"/>
            <w:spacing w:val="-2"/>
            <w:sz w:val="24"/>
            <w:szCs w:val="24"/>
          </w:rPr>
          <w:t xml:space="preserve"> </w:t>
        </w:r>
      </w:ins>
      <w:r w:rsidRPr="00D405E4">
        <w:rPr>
          <w:rFonts w:ascii="inherit" w:eastAsia="Times New Roman" w:hAnsi="inherit" w:cs="Times New Roman"/>
          <w:spacing w:val="-2"/>
          <w:sz w:val="24"/>
          <w:szCs w:val="24"/>
        </w:rPr>
        <w:t>access</w:t>
      </w:r>
      <w:ins w:id="44" w:author="Carl Reed" w:date="2021-02-19T15:44:00Z">
        <w:r>
          <w:rPr>
            <w:rFonts w:ascii="inherit" w:eastAsia="Times New Roman" w:hAnsi="inherit" w:cs="Times New Roman"/>
            <w:spacing w:val="-2"/>
            <w:sz w:val="24"/>
            <w:szCs w:val="24"/>
          </w:rPr>
          <w:t>ing</w:t>
        </w:r>
      </w:ins>
      <w:r w:rsidRPr="00D405E4">
        <w:rPr>
          <w:rFonts w:ascii="inherit" w:eastAsia="Times New Roman" w:hAnsi="inherit" w:cs="Times New Roman"/>
          <w:spacing w:val="-2"/>
          <w:sz w:val="24"/>
          <w:szCs w:val="24"/>
        </w:rPr>
        <w:t>, process</w:t>
      </w:r>
      <w:ins w:id="45" w:author="Carl Reed" w:date="2021-02-19T15:44:00Z">
        <w:r>
          <w:rPr>
            <w:rFonts w:ascii="inherit" w:eastAsia="Times New Roman" w:hAnsi="inherit" w:cs="Times New Roman"/>
            <w:spacing w:val="-2"/>
            <w:sz w:val="24"/>
            <w:szCs w:val="24"/>
          </w:rPr>
          <w:t>ing</w:t>
        </w:r>
      </w:ins>
      <w:r w:rsidRPr="00D405E4">
        <w:rPr>
          <w:rFonts w:ascii="inherit" w:eastAsia="Times New Roman" w:hAnsi="inherit" w:cs="Times New Roman"/>
          <w:spacing w:val="-2"/>
          <w:sz w:val="24"/>
          <w:szCs w:val="24"/>
        </w:rPr>
        <w:t xml:space="preserve"> and manag</w:t>
      </w:r>
      <w:ins w:id="46" w:author="Carl Reed" w:date="2021-02-19T15:44:00Z">
        <w:r>
          <w:rPr>
            <w:rFonts w:ascii="inherit" w:eastAsia="Times New Roman" w:hAnsi="inherit" w:cs="Times New Roman"/>
            <w:spacing w:val="-2"/>
            <w:sz w:val="24"/>
            <w:szCs w:val="24"/>
          </w:rPr>
          <w:t>ing</w:t>
        </w:r>
      </w:ins>
      <w:del w:id="47" w:author="Carl Reed" w:date="2021-02-19T15:44:00Z">
        <w:r w:rsidRPr="00D405E4" w:rsidDel="00D405E4">
          <w:rPr>
            <w:rFonts w:ascii="inherit" w:eastAsia="Times New Roman" w:hAnsi="inherit" w:cs="Times New Roman"/>
            <w:spacing w:val="-2"/>
            <w:sz w:val="24"/>
            <w:szCs w:val="24"/>
          </w:rPr>
          <w:delText>e</w:delText>
        </w:r>
      </w:del>
      <w:r w:rsidRPr="00D405E4">
        <w:rPr>
          <w:rFonts w:ascii="inherit" w:eastAsia="Times New Roman" w:hAnsi="inherit" w:cs="Times New Roman"/>
          <w:spacing w:val="-2"/>
          <w:sz w:val="24"/>
          <w:szCs w:val="24"/>
        </w:rPr>
        <w:t xml:space="preserve"> different </w:t>
      </w:r>
      <w:del w:id="48" w:author="Carl Reed" w:date="2021-02-19T15:45:00Z">
        <w:r w:rsidRPr="00D405E4" w:rsidDel="00D405E4">
          <w:rPr>
            <w:rFonts w:ascii="inherit" w:eastAsia="Times New Roman" w:hAnsi="inherit" w:cs="Times New Roman"/>
            <w:spacing w:val="-2"/>
            <w:sz w:val="24"/>
            <w:szCs w:val="24"/>
          </w:rPr>
          <w:delText xml:space="preserve">kinds of </w:delText>
        </w:r>
      </w:del>
      <w:r w:rsidRPr="00D405E4">
        <w:rPr>
          <w:rFonts w:ascii="inherit" w:eastAsia="Times New Roman" w:hAnsi="inherit" w:cs="Times New Roman"/>
          <w:spacing w:val="-2"/>
          <w:sz w:val="24"/>
          <w:szCs w:val="24"/>
        </w:rPr>
        <w:t>geospatial resources such as Features, Maps, Tiles, Coverages, Observations, Processes, etc.</w:t>
      </w:r>
    </w:p>
    <w:p w:rsidR="00461CC6" w:rsidRPr="00461CC6" w:rsidRDefault="00461CC6" w:rsidP="00461CC6">
      <w:pPr>
        <w:shd w:val="clear" w:color="auto" w:fill="FFFFFF"/>
        <w:spacing w:before="240" w:after="120" w:line="240" w:lineRule="auto"/>
        <w:outlineLvl w:val="1"/>
        <w:rPr>
          <w:rFonts w:ascii="Arial" w:eastAsia="Times New Roman" w:hAnsi="Arial" w:cs="Arial"/>
          <w:color w:val="BA3925"/>
          <w:spacing w:val="-2"/>
          <w:sz w:val="55"/>
          <w:szCs w:val="55"/>
        </w:rPr>
      </w:pPr>
      <w:r w:rsidRPr="00461CC6">
        <w:rPr>
          <w:rFonts w:ascii="Arial" w:eastAsia="Times New Roman" w:hAnsi="Arial" w:cs="Arial"/>
          <w:color w:val="BA3925"/>
          <w:spacing w:val="-2"/>
          <w:sz w:val="55"/>
          <w:szCs w:val="55"/>
        </w:rPr>
        <w:t>2. Conformance</w:t>
      </w:r>
    </w:p>
    <w:p w:rsidR="00461CC6" w:rsidRPr="00461CC6" w:rsidRDefault="00461CC6" w:rsidP="00461CC6">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461CC6">
        <w:rPr>
          <w:rFonts w:ascii="inherit" w:eastAsia="Times New Roman" w:hAnsi="inherit" w:cs="Times New Roman"/>
          <w:spacing w:val="-2"/>
          <w:sz w:val="24"/>
          <w:szCs w:val="24"/>
        </w:rPr>
        <w:t xml:space="preserve">This </w:t>
      </w:r>
      <w:del w:id="49" w:author="Carl Reed" w:date="2021-02-19T15:47:00Z">
        <w:r w:rsidRPr="00461CC6" w:rsidDel="00461CC6">
          <w:rPr>
            <w:rFonts w:ascii="inherit" w:eastAsia="Times New Roman" w:hAnsi="inherit" w:cs="Times New Roman"/>
            <w:spacing w:val="-2"/>
            <w:sz w:val="24"/>
            <w:szCs w:val="24"/>
          </w:rPr>
          <w:delText xml:space="preserve">policy </w:delText>
        </w:r>
      </w:del>
      <w:ins w:id="50" w:author="Carl Reed" w:date="2021-02-19T15:47:00Z">
        <w:r>
          <w:rPr>
            <w:rFonts w:ascii="inherit" w:eastAsia="Times New Roman" w:hAnsi="inherit" w:cs="Times New Roman"/>
            <w:spacing w:val="-2"/>
            <w:sz w:val="24"/>
            <w:szCs w:val="24"/>
          </w:rPr>
          <w:t xml:space="preserve">OGC Architecture Board </w:t>
        </w:r>
      </w:ins>
      <w:ins w:id="51" w:author="Carl Reed" w:date="2021-02-19T15:48:00Z">
        <w:r>
          <w:rPr>
            <w:rFonts w:ascii="inherit" w:eastAsia="Times New Roman" w:hAnsi="inherit" w:cs="Times New Roman"/>
            <w:spacing w:val="-2"/>
            <w:sz w:val="24"/>
            <w:szCs w:val="24"/>
          </w:rPr>
          <w:t>Position Document</w:t>
        </w:r>
      </w:ins>
      <w:ins w:id="52" w:author="Carl Reed" w:date="2021-02-19T15:47:00Z">
        <w:r w:rsidRPr="00461CC6">
          <w:rPr>
            <w:rFonts w:ascii="inherit" w:eastAsia="Times New Roman" w:hAnsi="inherit" w:cs="Times New Roman"/>
            <w:spacing w:val="-2"/>
            <w:sz w:val="24"/>
            <w:szCs w:val="24"/>
          </w:rPr>
          <w:t xml:space="preserve"> </w:t>
        </w:r>
      </w:ins>
      <w:r w:rsidRPr="00461CC6">
        <w:rPr>
          <w:rFonts w:ascii="inherit" w:eastAsia="Times New Roman" w:hAnsi="inherit" w:cs="Times New Roman"/>
          <w:spacing w:val="-2"/>
          <w:sz w:val="24"/>
          <w:szCs w:val="24"/>
        </w:rPr>
        <w:t xml:space="preserve">defines a series of </w:t>
      </w:r>
      <w:del w:id="53" w:author="Carl Reed" w:date="2021-02-19T15:48:00Z">
        <w:r w:rsidRPr="00461CC6" w:rsidDel="00461CC6">
          <w:rPr>
            <w:rFonts w:ascii="inherit" w:eastAsia="Times New Roman" w:hAnsi="inherit" w:cs="Times New Roman"/>
            <w:spacing w:val="-2"/>
            <w:sz w:val="24"/>
            <w:szCs w:val="24"/>
          </w:rPr>
          <w:delText xml:space="preserve">policy </w:delText>
        </w:r>
      </w:del>
      <w:r w:rsidRPr="00461CC6">
        <w:rPr>
          <w:rFonts w:ascii="inherit" w:eastAsia="Times New Roman" w:hAnsi="inherit" w:cs="Times New Roman"/>
          <w:spacing w:val="-2"/>
          <w:sz w:val="24"/>
          <w:szCs w:val="24"/>
        </w:rPr>
        <w:t xml:space="preserve">requirements for </w:t>
      </w:r>
      <w:ins w:id="54" w:author="Carl Reed" w:date="2021-02-19T15:48:00Z">
        <w:r>
          <w:rPr>
            <w:rFonts w:ascii="inherit" w:eastAsia="Times New Roman" w:hAnsi="inherit" w:cs="Times New Roman"/>
            <w:spacing w:val="-2"/>
            <w:sz w:val="24"/>
            <w:szCs w:val="24"/>
          </w:rPr>
          <w:t xml:space="preserve">developing and documenting </w:t>
        </w:r>
      </w:ins>
      <w:r w:rsidRPr="00461CC6">
        <w:rPr>
          <w:rFonts w:ascii="inherit" w:eastAsia="Times New Roman" w:hAnsi="inherit" w:cs="Times New Roman"/>
          <w:spacing w:val="-2"/>
          <w:sz w:val="24"/>
          <w:szCs w:val="24"/>
        </w:rPr>
        <w:t>OGC API standards.</w:t>
      </w:r>
    </w:p>
    <w:p w:rsidR="00461CC6" w:rsidRPr="00461CC6" w:rsidRDefault="00461CC6" w:rsidP="00461CC6">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461CC6">
        <w:rPr>
          <w:rFonts w:ascii="inherit" w:eastAsia="Times New Roman" w:hAnsi="inherit" w:cs="Times New Roman"/>
          <w:spacing w:val="-2"/>
          <w:sz w:val="24"/>
          <w:szCs w:val="24"/>
        </w:rPr>
        <w:t>Conformance with this policy shall be checked manually through review</w:t>
      </w:r>
      <w:del w:id="55" w:author="Carl Reed" w:date="2021-02-19T15:48:00Z">
        <w:r w:rsidRPr="00461CC6" w:rsidDel="00461CC6">
          <w:rPr>
            <w:rFonts w:ascii="inherit" w:eastAsia="Times New Roman" w:hAnsi="inherit" w:cs="Times New Roman"/>
            <w:spacing w:val="-2"/>
            <w:sz w:val="24"/>
            <w:szCs w:val="24"/>
          </w:rPr>
          <w:delText>,</w:delText>
        </w:r>
      </w:del>
      <w:r w:rsidRPr="00461CC6">
        <w:rPr>
          <w:rFonts w:ascii="inherit" w:eastAsia="Times New Roman" w:hAnsi="inherit" w:cs="Times New Roman"/>
          <w:spacing w:val="-2"/>
          <w:sz w:val="24"/>
          <w:szCs w:val="24"/>
        </w:rPr>
        <w:t xml:space="preserve"> or through automation where possible.</w:t>
      </w:r>
    </w:p>
    <w:p w:rsidR="00461CC6" w:rsidRPr="00461CC6" w:rsidRDefault="00461CC6" w:rsidP="00461CC6">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461CC6">
        <w:rPr>
          <w:rFonts w:ascii="inherit" w:eastAsia="Times New Roman" w:hAnsi="inherit" w:cs="Times New Roman"/>
          <w:spacing w:val="-2"/>
          <w:sz w:val="24"/>
          <w:szCs w:val="24"/>
        </w:rPr>
        <w:t xml:space="preserve">A checklist is provided </w:t>
      </w:r>
      <w:ins w:id="56" w:author="Carl Reed" w:date="2021-02-19T15:49:00Z">
        <w:r>
          <w:rPr>
            <w:rFonts w:ascii="inherit" w:eastAsia="Times New Roman" w:hAnsi="inherit" w:cs="Times New Roman"/>
            <w:spacing w:val="-2"/>
            <w:sz w:val="24"/>
            <w:szCs w:val="24"/>
          </w:rPr>
          <w:t>to</w:t>
        </w:r>
      </w:ins>
      <w:del w:id="57" w:author="Carl Reed" w:date="2021-02-19T15:49:00Z">
        <w:r w:rsidRPr="00461CC6" w:rsidDel="00461CC6">
          <w:rPr>
            <w:rFonts w:ascii="inherit" w:eastAsia="Times New Roman" w:hAnsi="inherit" w:cs="Times New Roman"/>
            <w:spacing w:val="-2"/>
            <w:sz w:val="24"/>
            <w:szCs w:val="24"/>
          </w:rPr>
          <w:delText>for</w:delText>
        </w:r>
      </w:del>
      <w:r w:rsidRPr="00461CC6">
        <w:rPr>
          <w:rFonts w:ascii="inherit" w:eastAsia="Times New Roman" w:hAnsi="inherit" w:cs="Times New Roman"/>
          <w:spacing w:val="-2"/>
          <w:sz w:val="24"/>
          <w:szCs w:val="24"/>
        </w:rPr>
        <w:t xml:space="preserve"> each </w:t>
      </w:r>
      <w:ins w:id="58" w:author="Carl Reed" w:date="2021-02-19T15:49:00Z">
        <w:r>
          <w:rPr>
            <w:rFonts w:ascii="inherit" w:eastAsia="Times New Roman" w:hAnsi="inherit" w:cs="Times New Roman"/>
            <w:spacing w:val="-2"/>
            <w:sz w:val="24"/>
            <w:szCs w:val="24"/>
          </w:rPr>
          <w:t xml:space="preserve">active </w:t>
        </w:r>
      </w:ins>
      <w:r w:rsidRPr="00461CC6">
        <w:rPr>
          <w:rFonts w:ascii="inherit" w:eastAsia="Times New Roman" w:hAnsi="inherit" w:cs="Times New Roman"/>
          <w:spacing w:val="-2"/>
          <w:sz w:val="24"/>
          <w:szCs w:val="24"/>
        </w:rPr>
        <w:t xml:space="preserve">Standards Working Group (SWG) to document how </w:t>
      </w:r>
      <w:ins w:id="59" w:author="Carl Reed" w:date="2021-02-19T15:48:00Z">
        <w:r>
          <w:rPr>
            <w:rFonts w:ascii="inherit" w:eastAsia="Times New Roman" w:hAnsi="inherit" w:cs="Times New Roman"/>
            <w:spacing w:val="-2"/>
            <w:sz w:val="24"/>
            <w:szCs w:val="24"/>
          </w:rPr>
          <w:t>any OGC Web API being developed or revised</w:t>
        </w:r>
      </w:ins>
      <w:del w:id="60" w:author="Carl Reed" w:date="2021-02-19T15:48:00Z">
        <w:r w:rsidRPr="00461CC6" w:rsidDel="00461CC6">
          <w:rPr>
            <w:rFonts w:ascii="inherit" w:eastAsia="Times New Roman" w:hAnsi="inherit" w:cs="Times New Roman"/>
            <w:spacing w:val="-2"/>
            <w:sz w:val="24"/>
            <w:szCs w:val="24"/>
          </w:rPr>
          <w:delText>it</w:delText>
        </w:r>
      </w:del>
      <w:r w:rsidRPr="00461CC6">
        <w:rPr>
          <w:rFonts w:ascii="inherit" w:eastAsia="Times New Roman" w:hAnsi="inherit" w:cs="Times New Roman"/>
          <w:spacing w:val="-2"/>
          <w:sz w:val="24"/>
          <w:szCs w:val="24"/>
        </w:rPr>
        <w:t xml:space="preserve"> complies with the guidelines and if any exemptions to the guidelines apply.</w:t>
      </w:r>
    </w:p>
    <w:p w:rsidR="00461CC6" w:rsidRPr="00461CC6" w:rsidRDefault="00461CC6" w:rsidP="00461CC6">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461CC6">
        <w:rPr>
          <w:rFonts w:ascii="inherit" w:eastAsia="Times New Roman" w:hAnsi="inherit" w:cs="Times New Roman"/>
          <w:spacing w:val="-2"/>
          <w:sz w:val="24"/>
          <w:szCs w:val="24"/>
        </w:rPr>
        <w:t xml:space="preserve">Completed checklists are to be reviewed by the OAB </w:t>
      </w:r>
      <w:del w:id="61" w:author="Carl Reed" w:date="2021-02-19T16:17:00Z">
        <w:r w:rsidRPr="00461CC6" w:rsidDel="00D36E44">
          <w:rPr>
            <w:rFonts w:ascii="inherit" w:eastAsia="Times New Roman" w:hAnsi="inherit" w:cs="Times New Roman"/>
            <w:spacing w:val="-2"/>
            <w:sz w:val="24"/>
            <w:szCs w:val="24"/>
          </w:rPr>
          <w:delText>in order</w:delText>
        </w:r>
      </w:del>
      <w:ins w:id="62" w:author="Carl Reed" w:date="2021-02-19T16:17:00Z">
        <w:r w:rsidR="00D36E44">
          <w:rPr>
            <w:rFonts w:ascii="inherit" w:eastAsia="Times New Roman" w:hAnsi="inherit" w:cs="Times New Roman"/>
            <w:spacing w:val="-2"/>
            <w:sz w:val="24"/>
            <w:szCs w:val="24"/>
          </w:rPr>
          <w:t>as part of the process</w:t>
        </w:r>
      </w:ins>
      <w:r w:rsidRPr="00461CC6">
        <w:rPr>
          <w:rFonts w:ascii="inherit" w:eastAsia="Times New Roman" w:hAnsi="inherit" w:cs="Times New Roman"/>
          <w:spacing w:val="-2"/>
          <w:sz w:val="24"/>
          <w:szCs w:val="24"/>
        </w:rPr>
        <w:t xml:space="preserve"> for </w:t>
      </w:r>
      <w:ins w:id="63" w:author="Carl Reed" w:date="2021-02-19T16:18:00Z">
        <w:r w:rsidR="00D36E44">
          <w:rPr>
            <w:rFonts w:ascii="inherit" w:eastAsia="Times New Roman" w:hAnsi="inherit" w:cs="Times New Roman"/>
            <w:spacing w:val="-2"/>
            <w:sz w:val="24"/>
            <w:szCs w:val="24"/>
          </w:rPr>
          <w:t xml:space="preserve">a </w:t>
        </w:r>
      </w:ins>
      <w:r w:rsidRPr="00461CC6">
        <w:rPr>
          <w:rFonts w:ascii="inherit" w:eastAsia="Times New Roman" w:hAnsi="inherit" w:cs="Times New Roman"/>
          <w:spacing w:val="-2"/>
          <w:sz w:val="24"/>
          <w:szCs w:val="24"/>
        </w:rPr>
        <w:t xml:space="preserve">candidate </w:t>
      </w:r>
      <w:ins w:id="64" w:author="Carl Reed" w:date="2021-02-19T16:18:00Z">
        <w:r w:rsidR="00D36E44">
          <w:rPr>
            <w:rFonts w:ascii="inherit" w:eastAsia="Times New Roman" w:hAnsi="inherit" w:cs="Times New Roman"/>
            <w:spacing w:val="-2"/>
            <w:sz w:val="24"/>
            <w:szCs w:val="24"/>
          </w:rPr>
          <w:t xml:space="preserve">OGC Web API </w:t>
        </w:r>
      </w:ins>
      <w:del w:id="65" w:author="Carl Reed" w:date="2021-02-19T16:18:00Z">
        <w:r w:rsidRPr="00461CC6" w:rsidDel="00D36E44">
          <w:rPr>
            <w:rFonts w:ascii="inherit" w:eastAsia="Times New Roman" w:hAnsi="inherit" w:cs="Times New Roman"/>
            <w:spacing w:val="-2"/>
            <w:sz w:val="24"/>
            <w:szCs w:val="24"/>
          </w:rPr>
          <w:delText xml:space="preserve">standards </w:delText>
        </w:r>
      </w:del>
      <w:ins w:id="66" w:author="Carl Reed" w:date="2021-02-19T16:18:00Z">
        <w:r w:rsidR="00D36E44">
          <w:rPr>
            <w:rFonts w:ascii="inherit" w:eastAsia="Times New Roman" w:hAnsi="inherit" w:cs="Times New Roman"/>
            <w:spacing w:val="-2"/>
            <w:sz w:val="24"/>
            <w:szCs w:val="24"/>
          </w:rPr>
          <w:t>specification</w:t>
        </w:r>
        <w:r w:rsidR="00D36E44" w:rsidRPr="00461CC6">
          <w:rPr>
            <w:rFonts w:ascii="inherit" w:eastAsia="Times New Roman" w:hAnsi="inherit" w:cs="Times New Roman"/>
            <w:spacing w:val="-2"/>
            <w:sz w:val="24"/>
            <w:szCs w:val="24"/>
          </w:rPr>
          <w:t xml:space="preserve"> </w:t>
        </w:r>
      </w:ins>
      <w:r w:rsidRPr="00461CC6">
        <w:rPr>
          <w:rFonts w:ascii="inherit" w:eastAsia="Times New Roman" w:hAnsi="inherit" w:cs="Times New Roman"/>
          <w:spacing w:val="-2"/>
          <w:sz w:val="24"/>
          <w:szCs w:val="24"/>
        </w:rPr>
        <w:t>to be considered for Public Request</w:t>
      </w:r>
      <w:del w:id="67" w:author="Carl Reed" w:date="2021-02-19T16:18:00Z">
        <w:r w:rsidRPr="00461CC6" w:rsidDel="00D36E44">
          <w:rPr>
            <w:rFonts w:ascii="inherit" w:eastAsia="Times New Roman" w:hAnsi="inherit" w:cs="Times New Roman"/>
            <w:spacing w:val="-2"/>
            <w:sz w:val="24"/>
            <w:szCs w:val="24"/>
          </w:rPr>
          <w:delText>s</w:delText>
        </w:r>
      </w:del>
      <w:r w:rsidRPr="00461CC6">
        <w:rPr>
          <w:rFonts w:ascii="inherit" w:eastAsia="Times New Roman" w:hAnsi="inherit" w:cs="Times New Roman"/>
          <w:spacing w:val="-2"/>
          <w:sz w:val="24"/>
          <w:szCs w:val="24"/>
        </w:rPr>
        <w:t xml:space="preserve"> for Comment (RFC).</w:t>
      </w:r>
    </w:p>
    <w:p w:rsidR="0086465F" w:rsidRPr="0086465F" w:rsidRDefault="0086465F" w:rsidP="0086465F">
      <w:pPr>
        <w:shd w:val="clear" w:color="auto" w:fill="FFFFFF"/>
        <w:spacing w:before="240" w:after="120" w:line="240" w:lineRule="auto"/>
        <w:outlineLvl w:val="1"/>
        <w:rPr>
          <w:rFonts w:ascii="Arial" w:eastAsia="Times New Roman" w:hAnsi="Arial" w:cs="Arial"/>
          <w:color w:val="BA3925"/>
          <w:spacing w:val="-2"/>
          <w:sz w:val="55"/>
          <w:szCs w:val="55"/>
        </w:rPr>
      </w:pPr>
      <w:r w:rsidRPr="0086465F">
        <w:rPr>
          <w:rFonts w:ascii="Arial" w:eastAsia="Times New Roman" w:hAnsi="Arial" w:cs="Arial"/>
          <w:color w:val="BA3925"/>
          <w:spacing w:val="-2"/>
          <w:sz w:val="55"/>
          <w:szCs w:val="55"/>
        </w:rPr>
        <w:t>6. Guidelines</w:t>
      </w:r>
    </w:p>
    <w:p w:rsidR="0086465F" w:rsidRPr="0086465F" w:rsidRDefault="0086465F" w:rsidP="0086465F">
      <w:pPr>
        <w:shd w:val="clear" w:color="auto" w:fill="FFFFFF"/>
        <w:spacing w:before="240" w:after="120" w:line="240" w:lineRule="auto"/>
        <w:outlineLvl w:val="2"/>
        <w:rPr>
          <w:rFonts w:ascii="Arial" w:eastAsia="Times New Roman" w:hAnsi="Arial" w:cs="Arial"/>
          <w:color w:val="BA3925"/>
          <w:sz w:val="41"/>
          <w:szCs w:val="41"/>
        </w:rPr>
      </w:pPr>
      <w:r w:rsidRPr="0086465F">
        <w:rPr>
          <w:rFonts w:ascii="Arial" w:eastAsia="Times New Roman" w:hAnsi="Arial" w:cs="Arial"/>
          <w:color w:val="BA3925"/>
          <w:sz w:val="41"/>
          <w:szCs w:val="41"/>
        </w:rPr>
        <w:t>6.1. Purpose and Process</w:t>
      </w:r>
    </w:p>
    <w:p w:rsidR="0086465F" w:rsidRPr="0086465F" w:rsidRDefault="0086465F" w:rsidP="0086465F">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86465F">
        <w:rPr>
          <w:rFonts w:ascii="inherit" w:eastAsia="Times New Roman" w:hAnsi="inherit" w:cs="Times New Roman"/>
          <w:spacing w:val="-2"/>
          <w:sz w:val="24"/>
          <w:szCs w:val="24"/>
        </w:rPr>
        <w:lastRenderedPageBreak/>
        <w:t xml:space="preserve">The implementation of Web APIs that allow the management, processing and use of geospatial information should be possible by anyone familiar with </w:t>
      </w:r>
      <w:ins w:id="68" w:author="Carl Reed" w:date="2021-02-19T16:19:00Z">
        <w:r>
          <w:rPr>
            <w:rFonts w:ascii="inherit" w:eastAsia="Times New Roman" w:hAnsi="inherit" w:cs="Times New Roman"/>
            <w:spacing w:val="-2"/>
            <w:sz w:val="24"/>
            <w:szCs w:val="24"/>
          </w:rPr>
          <w:t>a</w:t>
        </w:r>
      </w:ins>
      <w:del w:id="69" w:author="Carl Reed" w:date="2021-02-19T16:19:00Z">
        <w:r w:rsidRPr="0086465F" w:rsidDel="0086465F">
          <w:rPr>
            <w:rFonts w:ascii="inherit" w:eastAsia="Times New Roman" w:hAnsi="inherit" w:cs="Times New Roman"/>
            <w:spacing w:val="-2"/>
            <w:sz w:val="24"/>
            <w:szCs w:val="24"/>
          </w:rPr>
          <w:delText>the</w:delText>
        </w:r>
      </w:del>
      <w:r w:rsidRPr="0086465F">
        <w:rPr>
          <w:rFonts w:ascii="inherit" w:eastAsia="Times New Roman" w:hAnsi="inherit" w:cs="Times New Roman"/>
          <w:spacing w:val="-2"/>
          <w:sz w:val="24"/>
          <w:szCs w:val="24"/>
        </w:rPr>
        <w:t xml:space="preserve"> Web APIs designed for main stream IT. However, when </w:t>
      </w:r>
      <w:del w:id="70" w:author="Carl Reed" w:date="2021-02-19T16:19:00Z">
        <w:r w:rsidRPr="0086465F" w:rsidDel="0086465F">
          <w:rPr>
            <w:rFonts w:ascii="inherit" w:eastAsia="Times New Roman" w:hAnsi="inherit" w:cs="Times New Roman"/>
            <w:spacing w:val="-2"/>
            <w:sz w:val="24"/>
            <w:szCs w:val="24"/>
          </w:rPr>
          <w:delText xml:space="preserve">designing </w:delText>
        </w:r>
      </w:del>
      <w:r w:rsidRPr="0086465F">
        <w:rPr>
          <w:rFonts w:ascii="inherit" w:eastAsia="Times New Roman" w:hAnsi="inherit" w:cs="Times New Roman"/>
          <w:spacing w:val="-2"/>
          <w:sz w:val="24"/>
          <w:szCs w:val="24"/>
        </w:rPr>
        <w:t>a</w:t>
      </w:r>
      <w:ins w:id="71" w:author="Carl Reed" w:date="2021-02-19T16:19:00Z">
        <w:r>
          <w:rPr>
            <w:rFonts w:ascii="inherit" w:eastAsia="Times New Roman" w:hAnsi="inherit" w:cs="Times New Roman"/>
            <w:spacing w:val="-2"/>
            <w:sz w:val="24"/>
            <w:szCs w:val="24"/>
          </w:rPr>
          <w:t>n OGC</w:t>
        </w:r>
      </w:ins>
      <w:r w:rsidRPr="0086465F">
        <w:rPr>
          <w:rFonts w:ascii="inherit" w:eastAsia="Times New Roman" w:hAnsi="inherit" w:cs="Times New Roman"/>
          <w:spacing w:val="-2"/>
          <w:sz w:val="24"/>
          <w:szCs w:val="24"/>
        </w:rPr>
        <w:t xml:space="preserve"> Web API </w:t>
      </w:r>
      <w:del w:id="72" w:author="Carl Reed" w:date="2021-02-19T16:19:00Z">
        <w:r w:rsidRPr="0086465F" w:rsidDel="0086465F">
          <w:rPr>
            <w:rFonts w:ascii="inherit" w:eastAsia="Times New Roman" w:hAnsi="inherit" w:cs="Times New Roman"/>
            <w:spacing w:val="-2"/>
            <w:sz w:val="24"/>
            <w:szCs w:val="24"/>
          </w:rPr>
          <w:delText xml:space="preserve">by </w:delText>
        </w:r>
      </w:del>
      <w:ins w:id="73" w:author="Carl Reed" w:date="2021-02-19T16:19:00Z">
        <w:r>
          <w:rPr>
            <w:rFonts w:ascii="inherit" w:eastAsia="Times New Roman" w:hAnsi="inherit" w:cs="Times New Roman"/>
            <w:spacing w:val="-2"/>
            <w:sz w:val="24"/>
            <w:szCs w:val="24"/>
          </w:rPr>
          <w:t>is being designed by</w:t>
        </w:r>
        <w:r w:rsidRPr="0086465F">
          <w:rPr>
            <w:rFonts w:ascii="inherit" w:eastAsia="Times New Roman" w:hAnsi="inherit" w:cs="Times New Roman"/>
            <w:spacing w:val="-2"/>
            <w:sz w:val="24"/>
            <w:szCs w:val="24"/>
          </w:rPr>
          <w:t xml:space="preserve"> </w:t>
        </w:r>
      </w:ins>
      <w:r w:rsidRPr="0086465F">
        <w:rPr>
          <w:rFonts w:ascii="inherit" w:eastAsia="Times New Roman" w:hAnsi="inherit" w:cs="Times New Roman"/>
          <w:spacing w:val="-2"/>
          <w:sz w:val="24"/>
          <w:szCs w:val="24"/>
        </w:rPr>
        <w:t xml:space="preserve">multiple domain experts, </w:t>
      </w:r>
      <w:commentRangeStart w:id="74"/>
      <w:del w:id="75" w:author="Carl Reed" w:date="2021-02-19T16:24:00Z">
        <w:r w:rsidRPr="0086465F" w:rsidDel="0086465F">
          <w:rPr>
            <w:rFonts w:ascii="inherit" w:eastAsia="Times New Roman" w:hAnsi="inherit" w:cs="Times New Roman"/>
            <w:spacing w:val="-2"/>
            <w:sz w:val="24"/>
            <w:szCs w:val="24"/>
          </w:rPr>
          <w:delText>and not only by one team</w:delText>
        </w:r>
      </w:del>
      <w:commentRangeEnd w:id="74"/>
      <w:r>
        <w:rPr>
          <w:rStyle w:val="CommentReference"/>
        </w:rPr>
        <w:commentReference w:id="74"/>
      </w:r>
      <w:del w:id="76" w:author="Carl Reed" w:date="2021-02-19T16:24:00Z">
        <w:r w:rsidRPr="0086465F" w:rsidDel="0086465F">
          <w:rPr>
            <w:rFonts w:ascii="inherit" w:eastAsia="Times New Roman" w:hAnsi="inherit" w:cs="Times New Roman"/>
            <w:spacing w:val="-2"/>
            <w:sz w:val="24"/>
            <w:szCs w:val="24"/>
          </w:rPr>
          <w:delText>, and when</w:delText>
        </w:r>
      </w:del>
      <w:ins w:id="77" w:author="Carl Reed" w:date="2021-02-19T16:24:00Z">
        <w:r>
          <w:rPr>
            <w:rFonts w:ascii="inherit" w:eastAsia="Times New Roman" w:hAnsi="inherit" w:cs="Times New Roman"/>
            <w:spacing w:val="-2"/>
            <w:sz w:val="24"/>
            <w:szCs w:val="24"/>
          </w:rPr>
          <w:t>while</w:t>
        </w:r>
      </w:ins>
      <w:r w:rsidRPr="0086465F">
        <w:rPr>
          <w:rFonts w:ascii="inherit" w:eastAsia="Times New Roman" w:hAnsi="inherit" w:cs="Times New Roman"/>
          <w:spacing w:val="-2"/>
          <w:sz w:val="24"/>
          <w:szCs w:val="24"/>
        </w:rPr>
        <w:t xml:space="preserve"> trying to address multi</w:t>
      </w:r>
      <w:del w:id="78" w:author="Carl Reed" w:date="2021-02-19T16:19:00Z">
        <w:r w:rsidRPr="0086465F" w:rsidDel="0086465F">
          <w:rPr>
            <w:rFonts w:ascii="inherit" w:eastAsia="Times New Roman" w:hAnsi="inherit" w:cs="Times New Roman"/>
            <w:spacing w:val="-2"/>
            <w:sz w:val="24"/>
            <w:szCs w:val="24"/>
          </w:rPr>
          <w:delText xml:space="preserve"> </w:delText>
        </w:r>
      </w:del>
      <w:r w:rsidRPr="0086465F">
        <w:rPr>
          <w:rFonts w:ascii="inherit" w:eastAsia="Times New Roman" w:hAnsi="inherit" w:cs="Times New Roman"/>
          <w:spacing w:val="-2"/>
          <w:sz w:val="24"/>
          <w:szCs w:val="24"/>
        </w:rPr>
        <w:t xml:space="preserve">purpose usage, </w:t>
      </w:r>
      <w:del w:id="79" w:author="Carl Reed" w:date="2021-02-19T16:25:00Z">
        <w:r w:rsidRPr="0086465F" w:rsidDel="0086465F">
          <w:rPr>
            <w:rFonts w:ascii="inherit" w:eastAsia="Times New Roman" w:hAnsi="inherit" w:cs="Times New Roman"/>
            <w:spacing w:val="-2"/>
            <w:sz w:val="24"/>
            <w:szCs w:val="24"/>
          </w:rPr>
          <w:delText xml:space="preserve">it becomes challenging to </w:delText>
        </w:r>
      </w:del>
      <w:r w:rsidRPr="0086465F">
        <w:rPr>
          <w:rFonts w:ascii="inherit" w:eastAsia="Times New Roman" w:hAnsi="inherit" w:cs="Times New Roman"/>
          <w:spacing w:val="-2"/>
          <w:sz w:val="24"/>
          <w:szCs w:val="24"/>
        </w:rPr>
        <w:t>ensur</w:t>
      </w:r>
      <w:ins w:id="80" w:author="Carl Reed" w:date="2021-02-19T16:25:00Z">
        <w:r>
          <w:rPr>
            <w:rFonts w:ascii="inherit" w:eastAsia="Times New Roman" w:hAnsi="inherit" w:cs="Times New Roman"/>
            <w:spacing w:val="-2"/>
            <w:sz w:val="24"/>
            <w:szCs w:val="24"/>
          </w:rPr>
          <w:t>ing that</w:t>
        </w:r>
      </w:ins>
      <w:del w:id="81" w:author="Carl Reed" w:date="2021-02-19T16:25:00Z">
        <w:r w:rsidRPr="0086465F" w:rsidDel="0086465F">
          <w:rPr>
            <w:rFonts w:ascii="inherit" w:eastAsia="Times New Roman" w:hAnsi="inherit" w:cs="Times New Roman"/>
            <w:spacing w:val="-2"/>
            <w:sz w:val="24"/>
            <w:szCs w:val="24"/>
          </w:rPr>
          <w:delText>e</w:delText>
        </w:r>
      </w:del>
      <w:r w:rsidRPr="0086465F">
        <w:rPr>
          <w:rFonts w:ascii="inherit" w:eastAsia="Times New Roman" w:hAnsi="inherit" w:cs="Times New Roman"/>
          <w:spacing w:val="-2"/>
          <w:sz w:val="24"/>
          <w:szCs w:val="24"/>
        </w:rPr>
        <w:t xml:space="preserve"> a common design pattern </w:t>
      </w:r>
      <w:del w:id="82" w:author="Carl Reed" w:date="2021-02-19T16:25:00Z">
        <w:r w:rsidRPr="0086465F" w:rsidDel="0086465F">
          <w:rPr>
            <w:rFonts w:ascii="inherit" w:eastAsia="Times New Roman" w:hAnsi="inherit" w:cs="Times New Roman"/>
            <w:spacing w:val="-2"/>
            <w:sz w:val="24"/>
            <w:szCs w:val="24"/>
          </w:rPr>
          <w:delText>among all teams</w:delText>
        </w:r>
      </w:del>
      <w:ins w:id="83" w:author="Carl Reed" w:date="2021-02-19T16:25:00Z">
        <w:r>
          <w:rPr>
            <w:rFonts w:ascii="inherit" w:eastAsia="Times New Roman" w:hAnsi="inherit" w:cs="Times New Roman"/>
            <w:spacing w:val="-2"/>
            <w:sz w:val="24"/>
            <w:szCs w:val="24"/>
          </w:rPr>
          <w:t>is used among and between all SWGs can be challenging</w:t>
        </w:r>
        <w:proofErr w:type="gramStart"/>
        <w:r>
          <w:rPr>
            <w:rFonts w:ascii="inherit" w:eastAsia="Times New Roman" w:hAnsi="inherit" w:cs="Times New Roman"/>
            <w:spacing w:val="-2"/>
            <w:sz w:val="24"/>
            <w:szCs w:val="24"/>
          </w:rPr>
          <w:t>.</w:t>
        </w:r>
      </w:ins>
      <w:r w:rsidRPr="0086465F">
        <w:rPr>
          <w:rFonts w:ascii="inherit" w:eastAsia="Times New Roman" w:hAnsi="inherit" w:cs="Times New Roman"/>
          <w:spacing w:val="-2"/>
          <w:sz w:val="24"/>
          <w:szCs w:val="24"/>
        </w:rPr>
        <w:t>.</w:t>
      </w:r>
      <w:proofErr w:type="gramEnd"/>
    </w:p>
    <w:p w:rsidR="0086465F" w:rsidRPr="0086465F" w:rsidRDefault="0086465F" w:rsidP="0086465F">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86465F">
        <w:rPr>
          <w:rFonts w:ascii="inherit" w:eastAsia="Times New Roman" w:hAnsi="inherit" w:cs="Times New Roman"/>
          <w:spacing w:val="-2"/>
          <w:sz w:val="24"/>
          <w:szCs w:val="24"/>
        </w:rPr>
        <w:t>To ensure that (</w:t>
      </w:r>
      <w:proofErr w:type="spellStart"/>
      <w:r w:rsidRPr="0086465F">
        <w:rPr>
          <w:rFonts w:ascii="inherit" w:eastAsia="Times New Roman" w:hAnsi="inherit" w:cs="Times New Roman"/>
          <w:spacing w:val="-2"/>
          <w:sz w:val="24"/>
          <w:szCs w:val="24"/>
        </w:rPr>
        <w:t>i</w:t>
      </w:r>
      <w:proofErr w:type="spellEnd"/>
      <w:r w:rsidRPr="0086465F">
        <w:rPr>
          <w:rFonts w:ascii="inherit" w:eastAsia="Times New Roman" w:hAnsi="inherit" w:cs="Times New Roman"/>
          <w:spacing w:val="-2"/>
          <w:sz w:val="24"/>
          <w:szCs w:val="24"/>
        </w:rPr>
        <w:t xml:space="preserve">) </w:t>
      </w:r>
      <w:ins w:id="84" w:author="Carl Reed" w:date="2021-02-19T16:26:00Z">
        <w:r>
          <w:rPr>
            <w:rFonts w:ascii="inherit" w:eastAsia="Times New Roman" w:hAnsi="inherit" w:cs="Times New Roman"/>
            <w:spacing w:val="-2"/>
            <w:sz w:val="24"/>
            <w:szCs w:val="24"/>
          </w:rPr>
          <w:t xml:space="preserve">OGC </w:t>
        </w:r>
      </w:ins>
      <w:r w:rsidRPr="0086465F">
        <w:rPr>
          <w:rFonts w:ascii="inherit" w:eastAsia="Times New Roman" w:hAnsi="inherit" w:cs="Times New Roman"/>
          <w:spacing w:val="-2"/>
          <w:sz w:val="24"/>
          <w:szCs w:val="24"/>
        </w:rPr>
        <w:t>Web API design</w:t>
      </w:r>
      <w:ins w:id="85" w:author="Carl Reed" w:date="2021-02-19T16:26:00Z">
        <w:r>
          <w:rPr>
            <w:rFonts w:ascii="inherit" w:eastAsia="Times New Roman" w:hAnsi="inherit" w:cs="Times New Roman"/>
            <w:spacing w:val="-2"/>
            <w:sz w:val="24"/>
            <w:szCs w:val="24"/>
          </w:rPr>
          <w:t xml:space="preserve"> and specification</w:t>
        </w:r>
      </w:ins>
      <w:r w:rsidRPr="0086465F">
        <w:rPr>
          <w:rFonts w:ascii="inherit" w:eastAsia="Times New Roman" w:hAnsi="inherit" w:cs="Times New Roman"/>
          <w:spacing w:val="-2"/>
          <w:sz w:val="24"/>
          <w:szCs w:val="24"/>
        </w:rPr>
        <w:t xml:space="preserve"> across all different domains of expertise is coherent and (ii) the maximum </w:t>
      </w:r>
      <w:del w:id="86" w:author="Carl Reed" w:date="2021-02-19T16:26:00Z">
        <w:r w:rsidRPr="0086465F" w:rsidDel="0086465F">
          <w:rPr>
            <w:rFonts w:ascii="inherit" w:eastAsia="Times New Roman" w:hAnsi="inherit" w:cs="Times New Roman"/>
            <w:spacing w:val="-2"/>
            <w:sz w:val="24"/>
            <w:szCs w:val="24"/>
          </w:rPr>
          <w:delText xml:space="preserve">from </w:delText>
        </w:r>
      </w:del>
      <w:r w:rsidRPr="0086465F">
        <w:rPr>
          <w:rFonts w:ascii="inherit" w:eastAsia="Times New Roman" w:hAnsi="inherit" w:cs="Times New Roman"/>
          <w:spacing w:val="-2"/>
          <w:sz w:val="24"/>
          <w:szCs w:val="24"/>
        </w:rPr>
        <w:t>main stream IT design pattern</w:t>
      </w:r>
      <w:ins w:id="87" w:author="Carl Reed" w:date="2021-02-19T16:27:00Z">
        <w:r>
          <w:rPr>
            <w:rFonts w:ascii="inherit" w:eastAsia="Times New Roman" w:hAnsi="inherit" w:cs="Times New Roman"/>
            <w:spacing w:val="-2"/>
            <w:sz w:val="24"/>
            <w:szCs w:val="24"/>
          </w:rPr>
          <w:t>s</w:t>
        </w:r>
      </w:ins>
      <w:r w:rsidRPr="0086465F">
        <w:rPr>
          <w:rFonts w:ascii="inherit" w:eastAsia="Times New Roman" w:hAnsi="inherit" w:cs="Times New Roman"/>
          <w:spacing w:val="-2"/>
          <w:sz w:val="24"/>
          <w:szCs w:val="24"/>
        </w:rPr>
        <w:t xml:space="preserve"> </w:t>
      </w:r>
      <w:ins w:id="88" w:author="Carl Reed" w:date="2021-02-19T16:27:00Z">
        <w:r>
          <w:rPr>
            <w:rFonts w:ascii="inherit" w:eastAsia="Times New Roman" w:hAnsi="inherit" w:cs="Times New Roman"/>
            <w:spacing w:val="-2"/>
            <w:sz w:val="24"/>
            <w:szCs w:val="24"/>
          </w:rPr>
          <w:t>are</w:t>
        </w:r>
      </w:ins>
      <w:del w:id="89" w:author="Carl Reed" w:date="2021-02-19T16:27:00Z">
        <w:r w:rsidRPr="0086465F" w:rsidDel="0086465F">
          <w:rPr>
            <w:rFonts w:ascii="inherit" w:eastAsia="Times New Roman" w:hAnsi="inherit" w:cs="Times New Roman"/>
            <w:spacing w:val="-2"/>
            <w:sz w:val="24"/>
            <w:szCs w:val="24"/>
          </w:rPr>
          <w:delText>is</w:delText>
        </w:r>
      </w:del>
      <w:r w:rsidRPr="0086465F">
        <w:rPr>
          <w:rFonts w:ascii="inherit" w:eastAsia="Times New Roman" w:hAnsi="inherit" w:cs="Times New Roman"/>
          <w:spacing w:val="-2"/>
          <w:sz w:val="24"/>
          <w:szCs w:val="24"/>
        </w:rPr>
        <w:t xml:space="preserve"> reused, the OGC Architecture Board (OAB) requested </w:t>
      </w:r>
      <w:del w:id="90" w:author="Carl Reed" w:date="2021-02-19T16:27:00Z">
        <w:r w:rsidRPr="0086465F" w:rsidDel="0086465F">
          <w:rPr>
            <w:rFonts w:ascii="inherit" w:eastAsia="Times New Roman" w:hAnsi="inherit" w:cs="Times New Roman"/>
            <w:spacing w:val="-2"/>
            <w:sz w:val="24"/>
            <w:szCs w:val="24"/>
          </w:rPr>
          <w:delText xml:space="preserve">the </w:delText>
        </w:r>
      </w:del>
      <w:r w:rsidRPr="0086465F">
        <w:rPr>
          <w:rFonts w:ascii="inherit" w:eastAsia="Times New Roman" w:hAnsi="inherit" w:cs="Times New Roman"/>
          <w:spacing w:val="-2"/>
          <w:sz w:val="24"/>
          <w:szCs w:val="24"/>
        </w:rPr>
        <w:t>elaboration</w:t>
      </w:r>
      <w:ins w:id="91" w:author="Carl Reed" w:date="2021-02-19T16:27:00Z">
        <w:r>
          <w:rPr>
            <w:rFonts w:ascii="inherit" w:eastAsia="Times New Roman" w:hAnsi="inherit" w:cs="Times New Roman"/>
            <w:spacing w:val="-2"/>
            <w:sz w:val="24"/>
            <w:szCs w:val="24"/>
          </w:rPr>
          <w:t xml:space="preserve"> and documentation</w:t>
        </w:r>
      </w:ins>
      <w:r w:rsidRPr="0086465F">
        <w:rPr>
          <w:rFonts w:ascii="inherit" w:eastAsia="Times New Roman" w:hAnsi="inherit" w:cs="Times New Roman"/>
          <w:spacing w:val="-2"/>
          <w:sz w:val="24"/>
          <w:szCs w:val="24"/>
        </w:rPr>
        <w:t xml:space="preserve"> of </w:t>
      </w:r>
      <w:del w:id="92" w:author="Carl Reed" w:date="2021-02-19T16:27:00Z">
        <w:r w:rsidRPr="0086465F" w:rsidDel="0086465F">
          <w:rPr>
            <w:rFonts w:ascii="inherit" w:eastAsia="Times New Roman" w:hAnsi="inherit" w:cs="Times New Roman"/>
            <w:spacing w:val="-2"/>
            <w:sz w:val="24"/>
            <w:szCs w:val="24"/>
          </w:rPr>
          <w:delText xml:space="preserve">these </w:delText>
        </w:r>
      </w:del>
      <w:ins w:id="93" w:author="Carl Reed" w:date="2021-02-19T16:27:00Z">
        <w:r>
          <w:rPr>
            <w:rFonts w:ascii="inherit" w:eastAsia="Times New Roman" w:hAnsi="inherit" w:cs="Times New Roman"/>
            <w:spacing w:val="-2"/>
            <w:sz w:val="24"/>
            <w:szCs w:val="24"/>
          </w:rPr>
          <w:t xml:space="preserve">OGC Web API development </w:t>
        </w:r>
      </w:ins>
      <w:r w:rsidRPr="0086465F">
        <w:rPr>
          <w:rFonts w:ascii="inherit" w:eastAsia="Times New Roman" w:hAnsi="inherit" w:cs="Times New Roman"/>
          <w:spacing w:val="-2"/>
          <w:sz w:val="24"/>
          <w:szCs w:val="24"/>
        </w:rPr>
        <w:t xml:space="preserve">guidelines. This process </w:t>
      </w:r>
      <w:ins w:id="94" w:author="Carl Reed" w:date="2021-02-19T16:27:00Z">
        <w:r>
          <w:rPr>
            <w:rFonts w:ascii="inherit" w:eastAsia="Times New Roman" w:hAnsi="inherit" w:cs="Times New Roman"/>
            <w:spacing w:val="-2"/>
            <w:sz w:val="24"/>
            <w:szCs w:val="24"/>
          </w:rPr>
          <w:t>was</w:t>
        </w:r>
      </w:ins>
      <w:del w:id="95" w:author="Carl Reed" w:date="2021-02-19T16:27:00Z">
        <w:r w:rsidRPr="0086465F" w:rsidDel="0086465F">
          <w:rPr>
            <w:rFonts w:ascii="inherit" w:eastAsia="Times New Roman" w:hAnsi="inherit" w:cs="Times New Roman"/>
            <w:spacing w:val="-2"/>
            <w:sz w:val="24"/>
            <w:szCs w:val="24"/>
          </w:rPr>
          <w:delText>is</w:delText>
        </w:r>
      </w:del>
      <w:r w:rsidRPr="0086465F">
        <w:rPr>
          <w:rFonts w:ascii="inherit" w:eastAsia="Times New Roman" w:hAnsi="inherit" w:cs="Times New Roman"/>
          <w:spacing w:val="-2"/>
          <w:sz w:val="24"/>
          <w:szCs w:val="24"/>
        </w:rPr>
        <w:t xml:space="preserve"> </w:t>
      </w:r>
      <w:del w:id="96" w:author="Carl Reed" w:date="2021-02-19T16:27:00Z">
        <w:r w:rsidRPr="0086465F" w:rsidDel="0086465F">
          <w:rPr>
            <w:rFonts w:ascii="inherit" w:eastAsia="Times New Roman" w:hAnsi="inherit" w:cs="Times New Roman"/>
            <w:spacing w:val="-2"/>
            <w:sz w:val="24"/>
            <w:szCs w:val="24"/>
          </w:rPr>
          <w:delText xml:space="preserve">done </w:delText>
        </w:r>
      </w:del>
      <w:ins w:id="97" w:author="Carl Reed" w:date="2021-02-19T16:27:00Z">
        <w:r>
          <w:rPr>
            <w:rFonts w:ascii="inherit" w:eastAsia="Times New Roman" w:hAnsi="inherit" w:cs="Times New Roman"/>
            <w:spacing w:val="-2"/>
            <w:sz w:val="24"/>
            <w:szCs w:val="24"/>
          </w:rPr>
          <w:t>performed</w:t>
        </w:r>
        <w:r w:rsidRPr="0086465F">
          <w:rPr>
            <w:rFonts w:ascii="inherit" w:eastAsia="Times New Roman" w:hAnsi="inherit" w:cs="Times New Roman"/>
            <w:spacing w:val="-2"/>
            <w:sz w:val="24"/>
            <w:szCs w:val="24"/>
          </w:rPr>
          <w:t xml:space="preserve"> </w:t>
        </w:r>
      </w:ins>
      <w:del w:id="98" w:author="Carl Reed" w:date="2021-02-19T16:28:00Z">
        <w:r w:rsidRPr="0086465F" w:rsidDel="0086465F">
          <w:rPr>
            <w:rFonts w:ascii="inherit" w:eastAsia="Times New Roman" w:hAnsi="inherit" w:cs="Times New Roman"/>
            <w:spacing w:val="-2"/>
            <w:sz w:val="24"/>
            <w:szCs w:val="24"/>
          </w:rPr>
          <w:delText xml:space="preserve">under </w:delText>
        </w:r>
      </w:del>
      <w:ins w:id="99" w:author="Carl Reed" w:date="2021-02-19T16:28:00Z">
        <w:r>
          <w:rPr>
            <w:rFonts w:ascii="inherit" w:eastAsia="Times New Roman" w:hAnsi="inherit" w:cs="Times New Roman"/>
            <w:spacing w:val="-2"/>
            <w:sz w:val="24"/>
            <w:szCs w:val="24"/>
          </w:rPr>
          <w:t>in</w:t>
        </w:r>
        <w:r w:rsidRPr="0086465F">
          <w:rPr>
            <w:rFonts w:ascii="inherit" w:eastAsia="Times New Roman" w:hAnsi="inherit" w:cs="Times New Roman"/>
            <w:spacing w:val="-2"/>
            <w:sz w:val="24"/>
            <w:szCs w:val="24"/>
          </w:rPr>
          <w:t xml:space="preserve"> </w:t>
        </w:r>
      </w:ins>
      <w:r w:rsidRPr="0086465F">
        <w:rPr>
          <w:rFonts w:ascii="inherit" w:eastAsia="Times New Roman" w:hAnsi="inherit" w:cs="Times New Roman"/>
          <w:spacing w:val="-2"/>
          <w:sz w:val="24"/>
          <w:szCs w:val="24"/>
        </w:rPr>
        <w:t xml:space="preserve">the Architecture DWG with the collaboration of the </w:t>
      </w:r>
      <w:commentRangeStart w:id="100"/>
      <w:r w:rsidRPr="0086465F">
        <w:rPr>
          <w:rFonts w:ascii="inherit" w:eastAsia="Times New Roman" w:hAnsi="inherit" w:cs="Times New Roman"/>
          <w:spacing w:val="-2"/>
          <w:sz w:val="24"/>
          <w:szCs w:val="24"/>
        </w:rPr>
        <w:t>OWS</w:t>
      </w:r>
      <w:commentRangeEnd w:id="100"/>
      <w:r>
        <w:rPr>
          <w:rStyle w:val="CommentReference"/>
        </w:rPr>
        <w:commentReference w:id="100"/>
      </w:r>
      <w:r w:rsidRPr="0086465F">
        <w:rPr>
          <w:rFonts w:ascii="inherit" w:eastAsia="Times New Roman" w:hAnsi="inherit" w:cs="Times New Roman"/>
          <w:spacing w:val="-2"/>
          <w:sz w:val="24"/>
          <w:szCs w:val="24"/>
        </w:rPr>
        <w:t xml:space="preserve"> Common SWG. </w:t>
      </w:r>
      <w:del w:id="101" w:author="Carl Reed" w:date="2021-02-19T16:28:00Z">
        <w:r w:rsidRPr="0086465F" w:rsidDel="008B273E">
          <w:rPr>
            <w:rFonts w:ascii="inherit" w:eastAsia="Times New Roman" w:hAnsi="inherit" w:cs="Times New Roman"/>
            <w:spacing w:val="-2"/>
            <w:sz w:val="24"/>
            <w:szCs w:val="24"/>
          </w:rPr>
          <w:delText>For the moment</w:delText>
        </w:r>
      </w:del>
      <w:ins w:id="102" w:author="Carl Reed" w:date="2021-02-19T16:28:00Z">
        <w:r w:rsidR="008B273E">
          <w:rPr>
            <w:rFonts w:ascii="inherit" w:eastAsia="Times New Roman" w:hAnsi="inherit" w:cs="Times New Roman"/>
            <w:spacing w:val="-2"/>
            <w:sz w:val="24"/>
            <w:szCs w:val="24"/>
          </w:rPr>
          <w:t>At this time,</w:t>
        </w:r>
      </w:ins>
      <w:r w:rsidRPr="0086465F">
        <w:rPr>
          <w:rFonts w:ascii="inherit" w:eastAsia="Times New Roman" w:hAnsi="inherit" w:cs="Times New Roman"/>
          <w:spacing w:val="-2"/>
          <w:sz w:val="24"/>
          <w:szCs w:val="24"/>
        </w:rPr>
        <w:t xml:space="preserve"> this is a living document </w:t>
      </w:r>
      <w:ins w:id="103" w:author="Carl Reed" w:date="2021-02-19T16:29:00Z">
        <w:r w:rsidR="008B273E">
          <w:rPr>
            <w:rFonts w:ascii="inherit" w:eastAsia="Times New Roman" w:hAnsi="inherit" w:cs="Times New Roman"/>
            <w:spacing w:val="-2"/>
            <w:sz w:val="24"/>
            <w:szCs w:val="24"/>
          </w:rPr>
          <w:t xml:space="preserve">formulated </w:t>
        </w:r>
      </w:ins>
      <w:r w:rsidRPr="0086465F">
        <w:rPr>
          <w:rFonts w:ascii="inherit" w:eastAsia="Times New Roman" w:hAnsi="inherit" w:cs="Times New Roman"/>
          <w:spacing w:val="-2"/>
          <w:sz w:val="24"/>
          <w:szCs w:val="24"/>
        </w:rPr>
        <w:t xml:space="preserve">to inspire additional discussion and refinement within and </w:t>
      </w:r>
      <w:del w:id="104" w:author="Carl Reed" w:date="2021-02-19T16:29:00Z">
        <w:r w:rsidRPr="0086465F" w:rsidDel="008B273E">
          <w:rPr>
            <w:rFonts w:ascii="inherit" w:eastAsia="Times New Roman" w:hAnsi="inherit" w:cs="Times New Roman"/>
            <w:spacing w:val="-2"/>
            <w:sz w:val="24"/>
            <w:szCs w:val="24"/>
          </w:rPr>
          <w:delText xml:space="preserve">among </w:delText>
        </w:r>
      </w:del>
      <w:ins w:id="105" w:author="Carl Reed" w:date="2021-02-19T16:29:00Z">
        <w:r w:rsidR="008B273E">
          <w:rPr>
            <w:rFonts w:ascii="inherit" w:eastAsia="Times New Roman" w:hAnsi="inherit" w:cs="Times New Roman"/>
            <w:spacing w:val="-2"/>
            <w:sz w:val="24"/>
            <w:szCs w:val="24"/>
          </w:rPr>
          <w:t>between</w:t>
        </w:r>
        <w:r w:rsidR="008B273E" w:rsidRPr="0086465F">
          <w:rPr>
            <w:rFonts w:ascii="inherit" w:eastAsia="Times New Roman" w:hAnsi="inherit" w:cs="Times New Roman"/>
            <w:spacing w:val="-2"/>
            <w:sz w:val="24"/>
            <w:szCs w:val="24"/>
          </w:rPr>
          <w:t xml:space="preserve"> </w:t>
        </w:r>
      </w:ins>
      <w:del w:id="106" w:author="Carl Reed" w:date="2021-02-19T16:29:00Z">
        <w:r w:rsidRPr="0086465F" w:rsidDel="008B273E">
          <w:rPr>
            <w:rFonts w:ascii="inherit" w:eastAsia="Times New Roman" w:hAnsi="inherit" w:cs="Times New Roman"/>
            <w:spacing w:val="-2"/>
            <w:sz w:val="24"/>
            <w:szCs w:val="24"/>
          </w:rPr>
          <w:delText>DWG and SWG teams</w:delText>
        </w:r>
      </w:del>
      <w:ins w:id="107" w:author="Carl Reed" w:date="2021-02-19T16:29:00Z">
        <w:r w:rsidR="008B273E">
          <w:rPr>
            <w:rFonts w:ascii="inherit" w:eastAsia="Times New Roman" w:hAnsi="inherit" w:cs="Times New Roman"/>
            <w:spacing w:val="-2"/>
            <w:sz w:val="24"/>
            <w:szCs w:val="24"/>
          </w:rPr>
          <w:t>OGC Working Groups</w:t>
        </w:r>
      </w:ins>
      <w:del w:id="108" w:author="Carl Reed" w:date="2021-02-19T16:29:00Z">
        <w:r w:rsidRPr="0086465F" w:rsidDel="008B273E">
          <w:rPr>
            <w:rFonts w:ascii="inherit" w:eastAsia="Times New Roman" w:hAnsi="inherit" w:cs="Times New Roman"/>
            <w:spacing w:val="-2"/>
            <w:sz w:val="24"/>
            <w:szCs w:val="24"/>
          </w:rPr>
          <w:delText>,</w:delText>
        </w:r>
      </w:del>
      <w:r w:rsidRPr="0086465F">
        <w:rPr>
          <w:rFonts w:ascii="inherit" w:eastAsia="Times New Roman" w:hAnsi="inherit" w:cs="Times New Roman"/>
          <w:spacing w:val="-2"/>
          <w:sz w:val="24"/>
          <w:szCs w:val="24"/>
        </w:rPr>
        <w:t xml:space="preserve"> and </w:t>
      </w:r>
      <w:ins w:id="109" w:author="Carl Reed" w:date="2021-02-19T16:30:00Z">
        <w:r w:rsidR="008B273E">
          <w:rPr>
            <w:rFonts w:ascii="inherit" w:eastAsia="Times New Roman" w:hAnsi="inherit" w:cs="Times New Roman"/>
            <w:spacing w:val="-2"/>
            <w:sz w:val="24"/>
            <w:szCs w:val="24"/>
          </w:rPr>
          <w:t xml:space="preserve">to </w:t>
        </w:r>
      </w:ins>
      <w:r w:rsidRPr="0086465F">
        <w:rPr>
          <w:rFonts w:ascii="inherit" w:eastAsia="Times New Roman" w:hAnsi="inherit" w:cs="Times New Roman"/>
          <w:spacing w:val="-2"/>
          <w:sz w:val="24"/>
          <w:szCs w:val="24"/>
        </w:rPr>
        <w:t xml:space="preserve">contribute our learnings and suggestions to the </w:t>
      </w:r>
      <w:ins w:id="110" w:author="Carl Reed" w:date="2021-02-19T16:30:00Z">
        <w:r w:rsidR="008B273E">
          <w:rPr>
            <w:rFonts w:ascii="inherit" w:eastAsia="Times New Roman" w:hAnsi="inherit" w:cs="Times New Roman"/>
            <w:spacing w:val="-2"/>
            <w:sz w:val="24"/>
            <w:szCs w:val="24"/>
          </w:rPr>
          <w:t xml:space="preserve">broader </w:t>
        </w:r>
      </w:ins>
      <w:r w:rsidRPr="0086465F">
        <w:rPr>
          <w:rFonts w:ascii="inherit" w:eastAsia="Times New Roman" w:hAnsi="inherit" w:cs="Times New Roman"/>
          <w:spacing w:val="-2"/>
          <w:sz w:val="24"/>
          <w:szCs w:val="24"/>
        </w:rPr>
        <w:t>technolog</w:t>
      </w:r>
      <w:ins w:id="111" w:author="Carl Reed" w:date="2021-02-19T16:30:00Z">
        <w:r w:rsidR="008B273E">
          <w:rPr>
            <w:rFonts w:ascii="inherit" w:eastAsia="Times New Roman" w:hAnsi="inherit" w:cs="Times New Roman"/>
            <w:spacing w:val="-2"/>
            <w:sz w:val="24"/>
            <w:szCs w:val="24"/>
          </w:rPr>
          <w:t>y</w:t>
        </w:r>
      </w:ins>
      <w:del w:id="112" w:author="Carl Reed" w:date="2021-02-19T16:30:00Z">
        <w:r w:rsidRPr="0086465F" w:rsidDel="008B273E">
          <w:rPr>
            <w:rFonts w:ascii="inherit" w:eastAsia="Times New Roman" w:hAnsi="inherit" w:cs="Times New Roman"/>
            <w:spacing w:val="-2"/>
            <w:sz w:val="24"/>
            <w:szCs w:val="24"/>
          </w:rPr>
          <w:delText>ical</w:delText>
        </w:r>
      </w:del>
      <w:r w:rsidRPr="0086465F">
        <w:rPr>
          <w:rFonts w:ascii="inherit" w:eastAsia="Times New Roman" w:hAnsi="inherit" w:cs="Times New Roman"/>
          <w:spacing w:val="-2"/>
          <w:sz w:val="24"/>
          <w:szCs w:val="24"/>
        </w:rPr>
        <w:t xml:space="preserve"> community </w:t>
      </w:r>
      <w:del w:id="113" w:author="Carl Reed" w:date="2021-02-19T16:30:00Z">
        <w:r w:rsidRPr="0086465F" w:rsidDel="008B273E">
          <w:rPr>
            <w:rFonts w:ascii="inherit" w:eastAsia="Times New Roman" w:hAnsi="inherit" w:cs="Times New Roman"/>
            <w:spacing w:val="-2"/>
            <w:sz w:val="24"/>
            <w:szCs w:val="24"/>
          </w:rPr>
          <w:delText>at large</w:delText>
        </w:r>
      </w:del>
      <w:ins w:id="114" w:author="Carl Reed" w:date="2021-02-19T16:30:00Z">
        <w:r w:rsidR="008B273E">
          <w:rPr>
            <w:rFonts w:ascii="inherit" w:eastAsia="Times New Roman" w:hAnsi="inherit" w:cs="Times New Roman"/>
            <w:spacing w:val="-2"/>
            <w:sz w:val="24"/>
            <w:szCs w:val="24"/>
          </w:rPr>
          <w:t>that depends on geospatial resources</w:t>
        </w:r>
      </w:ins>
      <w:r w:rsidRPr="0086465F">
        <w:rPr>
          <w:rFonts w:ascii="inherit" w:eastAsia="Times New Roman" w:hAnsi="inherit" w:cs="Times New Roman"/>
          <w:spacing w:val="-2"/>
          <w:sz w:val="24"/>
          <w:szCs w:val="24"/>
        </w:rPr>
        <w:t>. The final aim is to reach consensus and converge in a document that the OGC</w:t>
      </w:r>
      <w:ins w:id="115" w:author="Carl Reed" w:date="2021-02-19T16:30:00Z">
        <w:r w:rsidR="008B273E">
          <w:rPr>
            <w:rFonts w:ascii="inherit" w:eastAsia="Times New Roman" w:hAnsi="inherit" w:cs="Times New Roman"/>
            <w:spacing w:val="-2"/>
            <w:sz w:val="24"/>
            <w:szCs w:val="24"/>
          </w:rPr>
          <w:t xml:space="preserve"> Members</w:t>
        </w:r>
      </w:ins>
      <w:r w:rsidRPr="0086465F">
        <w:rPr>
          <w:rFonts w:ascii="inherit" w:eastAsia="Times New Roman" w:hAnsi="inherit" w:cs="Times New Roman"/>
          <w:spacing w:val="-2"/>
          <w:sz w:val="24"/>
          <w:szCs w:val="24"/>
        </w:rPr>
        <w:t xml:space="preserve"> can approve </w:t>
      </w:r>
      <w:commentRangeStart w:id="116"/>
      <w:r w:rsidRPr="0086465F">
        <w:rPr>
          <w:rFonts w:ascii="inherit" w:eastAsia="Times New Roman" w:hAnsi="inherit" w:cs="Times New Roman"/>
          <w:spacing w:val="-2"/>
          <w:sz w:val="24"/>
          <w:szCs w:val="24"/>
        </w:rPr>
        <w:t>as a Policy Document</w:t>
      </w:r>
      <w:commentRangeEnd w:id="116"/>
      <w:r w:rsidR="008B273E">
        <w:rPr>
          <w:rStyle w:val="CommentReference"/>
        </w:rPr>
        <w:commentReference w:id="116"/>
      </w:r>
      <w:r w:rsidRPr="0086465F">
        <w:rPr>
          <w:rFonts w:ascii="inherit" w:eastAsia="Times New Roman" w:hAnsi="inherit" w:cs="Times New Roman"/>
          <w:spacing w:val="-2"/>
          <w:sz w:val="24"/>
          <w:szCs w:val="24"/>
        </w:rPr>
        <w:t>.</w:t>
      </w:r>
    </w:p>
    <w:p w:rsidR="0086465F" w:rsidRPr="0086465F" w:rsidRDefault="0086465F" w:rsidP="0086465F">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86465F">
        <w:rPr>
          <w:rFonts w:ascii="inherit" w:eastAsia="Times New Roman" w:hAnsi="inherit" w:cs="Times New Roman"/>
          <w:spacing w:val="-2"/>
          <w:sz w:val="24"/>
          <w:szCs w:val="24"/>
        </w:rPr>
        <w:t xml:space="preserve">Even </w:t>
      </w:r>
      <w:del w:id="117" w:author="Carl Reed" w:date="2021-02-19T16:32:00Z">
        <w:r w:rsidRPr="0086465F" w:rsidDel="00984188">
          <w:rPr>
            <w:rFonts w:ascii="inherit" w:eastAsia="Times New Roman" w:hAnsi="inherit" w:cs="Times New Roman"/>
            <w:spacing w:val="-2"/>
            <w:sz w:val="24"/>
            <w:szCs w:val="24"/>
          </w:rPr>
          <w:delText>though functioning as a Policy Document</w:delText>
        </w:r>
      </w:del>
      <w:ins w:id="118" w:author="Carl Reed" w:date="2021-02-19T16:32:00Z">
        <w:r w:rsidR="00984188">
          <w:rPr>
            <w:rFonts w:ascii="inherit" w:eastAsia="Times New Roman" w:hAnsi="inherit" w:cs="Times New Roman"/>
            <w:spacing w:val="-2"/>
            <w:sz w:val="24"/>
            <w:szCs w:val="24"/>
          </w:rPr>
          <w:t>though the main goal is to provide OGC Web API development guidance</w:t>
        </w:r>
      </w:ins>
      <w:r w:rsidRPr="0086465F">
        <w:rPr>
          <w:rFonts w:ascii="inherit" w:eastAsia="Times New Roman" w:hAnsi="inherit" w:cs="Times New Roman"/>
          <w:spacing w:val="-2"/>
          <w:sz w:val="24"/>
          <w:szCs w:val="24"/>
        </w:rPr>
        <w:t xml:space="preserve">, </w:t>
      </w:r>
      <w:ins w:id="119" w:author="Carl Reed" w:date="2021-02-19T16:32:00Z">
        <w:r w:rsidR="00984188">
          <w:rPr>
            <w:rFonts w:ascii="inherit" w:eastAsia="Times New Roman" w:hAnsi="inherit" w:cs="Times New Roman"/>
            <w:spacing w:val="-2"/>
            <w:sz w:val="24"/>
            <w:szCs w:val="24"/>
          </w:rPr>
          <w:t xml:space="preserve">a key secondary objective is </w:t>
        </w:r>
      </w:ins>
      <w:del w:id="120" w:author="Carl Reed" w:date="2021-02-19T16:33:00Z">
        <w:r w:rsidRPr="0086465F" w:rsidDel="00984188">
          <w:rPr>
            <w:rFonts w:ascii="inherit" w:eastAsia="Times New Roman" w:hAnsi="inherit" w:cs="Times New Roman"/>
            <w:spacing w:val="-2"/>
            <w:sz w:val="24"/>
            <w:szCs w:val="24"/>
          </w:rPr>
          <w:delText>the use is more like</w:delText>
        </w:r>
      </w:del>
      <w:ins w:id="121" w:author="Carl Reed" w:date="2021-02-19T16:33:00Z">
        <w:r w:rsidR="00984188">
          <w:rPr>
            <w:rFonts w:ascii="inherit" w:eastAsia="Times New Roman" w:hAnsi="inherit" w:cs="Times New Roman"/>
            <w:spacing w:val="-2"/>
            <w:sz w:val="24"/>
            <w:szCs w:val="24"/>
          </w:rPr>
          <w:t>to have</w:t>
        </w:r>
      </w:ins>
      <w:r w:rsidRPr="0086465F">
        <w:rPr>
          <w:rFonts w:ascii="inherit" w:eastAsia="Times New Roman" w:hAnsi="inherit" w:cs="Times New Roman"/>
          <w:spacing w:val="-2"/>
          <w:sz w:val="24"/>
          <w:szCs w:val="24"/>
        </w:rPr>
        <w:t xml:space="preserve"> a checklist to streamline </w:t>
      </w:r>
      <w:del w:id="122" w:author="Carl Reed" w:date="2021-02-19T16:33:00Z">
        <w:r w:rsidRPr="0086465F" w:rsidDel="00984188">
          <w:rPr>
            <w:rFonts w:ascii="inherit" w:eastAsia="Times New Roman" w:hAnsi="inherit" w:cs="Times New Roman"/>
            <w:spacing w:val="-2"/>
            <w:sz w:val="24"/>
            <w:szCs w:val="24"/>
          </w:rPr>
          <w:delText xml:space="preserve">the design and </w:delText>
        </w:r>
      </w:del>
      <w:r w:rsidRPr="0086465F">
        <w:rPr>
          <w:rFonts w:ascii="inherit" w:eastAsia="Times New Roman" w:hAnsi="inherit" w:cs="Times New Roman"/>
          <w:spacing w:val="-2"/>
          <w:sz w:val="24"/>
          <w:szCs w:val="24"/>
        </w:rPr>
        <w:t xml:space="preserve">the </w:t>
      </w:r>
      <w:ins w:id="123" w:author="Carl Reed" w:date="2021-02-19T16:33:00Z">
        <w:r w:rsidR="00984188">
          <w:rPr>
            <w:rFonts w:ascii="inherit" w:eastAsia="Times New Roman" w:hAnsi="inherit" w:cs="Times New Roman"/>
            <w:spacing w:val="-2"/>
            <w:sz w:val="24"/>
            <w:szCs w:val="24"/>
          </w:rPr>
          <w:t xml:space="preserve">OAB and Technical Committee </w:t>
        </w:r>
      </w:ins>
      <w:r w:rsidRPr="0086465F">
        <w:rPr>
          <w:rFonts w:ascii="inherit" w:eastAsia="Times New Roman" w:hAnsi="inherit" w:cs="Times New Roman"/>
          <w:spacing w:val="-2"/>
          <w:sz w:val="24"/>
          <w:szCs w:val="24"/>
        </w:rPr>
        <w:t>review process</w:t>
      </w:r>
      <w:del w:id="124" w:author="Carl Reed" w:date="2021-02-19T16:33:00Z">
        <w:r w:rsidRPr="0086465F" w:rsidDel="00984188">
          <w:rPr>
            <w:rFonts w:ascii="inherit" w:eastAsia="Times New Roman" w:hAnsi="inherit" w:cs="Times New Roman"/>
            <w:spacing w:val="-2"/>
            <w:sz w:val="24"/>
            <w:szCs w:val="24"/>
          </w:rPr>
          <w:delText xml:space="preserve"> in OAB and OGC Technical committee</w:delText>
        </w:r>
      </w:del>
      <w:r w:rsidRPr="0086465F">
        <w:rPr>
          <w:rFonts w:ascii="inherit" w:eastAsia="Times New Roman" w:hAnsi="inherit" w:cs="Times New Roman"/>
          <w:spacing w:val="-2"/>
          <w:sz w:val="24"/>
          <w:szCs w:val="24"/>
        </w:rPr>
        <w:t xml:space="preserve">. The assessment </w:t>
      </w:r>
      <w:del w:id="125" w:author="Carl Reed" w:date="2021-02-19T16:34:00Z">
        <w:r w:rsidRPr="0086465F" w:rsidDel="00984188">
          <w:rPr>
            <w:rFonts w:ascii="inherit" w:eastAsia="Times New Roman" w:hAnsi="inherit" w:cs="Times New Roman"/>
            <w:spacing w:val="-2"/>
            <w:sz w:val="24"/>
            <w:szCs w:val="24"/>
          </w:rPr>
          <w:delText xml:space="preserve">from </w:delText>
        </w:r>
      </w:del>
      <w:ins w:id="126" w:author="Carl Reed" w:date="2021-02-19T16:34:00Z">
        <w:r w:rsidR="00984188">
          <w:rPr>
            <w:rFonts w:ascii="inherit" w:eastAsia="Times New Roman" w:hAnsi="inherit" w:cs="Times New Roman"/>
            <w:spacing w:val="-2"/>
            <w:sz w:val="24"/>
            <w:szCs w:val="24"/>
          </w:rPr>
          <w:t>for</w:t>
        </w:r>
        <w:r w:rsidR="00984188" w:rsidRPr="0086465F">
          <w:rPr>
            <w:rFonts w:ascii="inherit" w:eastAsia="Times New Roman" w:hAnsi="inherit" w:cs="Times New Roman"/>
            <w:spacing w:val="-2"/>
            <w:sz w:val="24"/>
            <w:szCs w:val="24"/>
          </w:rPr>
          <w:t xml:space="preserve"> </w:t>
        </w:r>
      </w:ins>
      <w:r w:rsidRPr="0086465F">
        <w:rPr>
          <w:rFonts w:ascii="inherit" w:eastAsia="Times New Roman" w:hAnsi="inherit" w:cs="Times New Roman"/>
          <w:spacing w:val="-2"/>
          <w:sz w:val="24"/>
          <w:szCs w:val="24"/>
        </w:rPr>
        <w:t xml:space="preserve">verifying the Web API design against the checklist should be submitted with the Web API draft standard to the OAB. </w:t>
      </w:r>
      <w:del w:id="127" w:author="Carl Reed" w:date="2021-02-19T16:34:00Z">
        <w:r w:rsidRPr="0086465F" w:rsidDel="00984188">
          <w:rPr>
            <w:rFonts w:ascii="inherit" w:eastAsia="Times New Roman" w:hAnsi="inherit" w:cs="Times New Roman"/>
            <w:spacing w:val="-2"/>
            <w:sz w:val="24"/>
            <w:szCs w:val="24"/>
          </w:rPr>
          <w:delText>It is possible to not</w:delText>
        </w:r>
      </w:del>
      <w:ins w:id="128" w:author="Carl Reed" w:date="2021-02-19T16:34:00Z">
        <w:r w:rsidR="00984188">
          <w:rPr>
            <w:rFonts w:ascii="inherit" w:eastAsia="Times New Roman" w:hAnsi="inherit" w:cs="Times New Roman"/>
            <w:spacing w:val="-2"/>
            <w:sz w:val="24"/>
            <w:szCs w:val="24"/>
          </w:rPr>
          <w:t>While</w:t>
        </w:r>
      </w:ins>
      <w:r w:rsidRPr="0086465F">
        <w:rPr>
          <w:rFonts w:ascii="inherit" w:eastAsia="Times New Roman" w:hAnsi="inherit" w:cs="Times New Roman"/>
          <w:spacing w:val="-2"/>
          <w:sz w:val="24"/>
          <w:szCs w:val="24"/>
        </w:rPr>
        <w:t xml:space="preserve"> follow</w:t>
      </w:r>
      <w:ins w:id="129" w:author="Carl Reed" w:date="2021-02-19T16:34:00Z">
        <w:r w:rsidR="00984188">
          <w:rPr>
            <w:rFonts w:ascii="inherit" w:eastAsia="Times New Roman" w:hAnsi="inherit" w:cs="Times New Roman"/>
            <w:spacing w:val="-2"/>
            <w:sz w:val="24"/>
            <w:szCs w:val="24"/>
          </w:rPr>
          <w:t>ing</w:t>
        </w:r>
      </w:ins>
      <w:r w:rsidRPr="0086465F">
        <w:rPr>
          <w:rFonts w:ascii="inherit" w:eastAsia="Times New Roman" w:hAnsi="inherit" w:cs="Times New Roman"/>
          <w:spacing w:val="-2"/>
          <w:sz w:val="24"/>
          <w:szCs w:val="24"/>
        </w:rPr>
        <w:t xml:space="preserve"> all principles</w:t>
      </w:r>
      <w:ins w:id="130" w:author="Carl Reed" w:date="2021-02-19T16:34:00Z">
        <w:r w:rsidR="00984188">
          <w:rPr>
            <w:rFonts w:ascii="inherit" w:eastAsia="Times New Roman" w:hAnsi="inherit" w:cs="Times New Roman"/>
            <w:spacing w:val="-2"/>
            <w:sz w:val="24"/>
            <w:szCs w:val="24"/>
          </w:rPr>
          <w:t xml:space="preserve"> is not mandatory</w:t>
        </w:r>
      </w:ins>
      <w:r w:rsidRPr="0086465F">
        <w:rPr>
          <w:rFonts w:ascii="inherit" w:eastAsia="Times New Roman" w:hAnsi="inherit" w:cs="Times New Roman"/>
          <w:spacing w:val="-2"/>
          <w:sz w:val="24"/>
          <w:szCs w:val="24"/>
        </w:rPr>
        <w:t xml:space="preserve">, </w:t>
      </w:r>
      <w:del w:id="131" w:author="Carl Reed" w:date="2021-02-19T16:34:00Z">
        <w:r w:rsidRPr="0086465F" w:rsidDel="00984188">
          <w:rPr>
            <w:rFonts w:ascii="inherit" w:eastAsia="Times New Roman" w:hAnsi="inherit" w:cs="Times New Roman"/>
            <w:spacing w:val="-2"/>
            <w:sz w:val="24"/>
            <w:szCs w:val="24"/>
          </w:rPr>
          <w:delText xml:space="preserve">but </w:delText>
        </w:r>
      </w:del>
      <w:r w:rsidRPr="0086465F">
        <w:rPr>
          <w:rFonts w:ascii="inherit" w:eastAsia="Times New Roman" w:hAnsi="inherit" w:cs="Times New Roman"/>
          <w:spacing w:val="-2"/>
          <w:sz w:val="24"/>
          <w:szCs w:val="24"/>
        </w:rPr>
        <w:t>reasons for deviation should be given.</w:t>
      </w:r>
    </w:p>
    <w:p w:rsidR="0086465F" w:rsidRPr="0086465F" w:rsidRDefault="0086465F" w:rsidP="0086465F">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86465F">
        <w:rPr>
          <w:rFonts w:ascii="inherit" w:eastAsia="Times New Roman" w:hAnsi="inherit" w:cs="Times New Roman"/>
          <w:spacing w:val="-2"/>
          <w:sz w:val="24"/>
          <w:szCs w:val="24"/>
        </w:rPr>
        <w:t xml:space="preserve">For the moment </w:t>
      </w:r>
      <w:del w:id="132" w:author="Carl Reed" w:date="2021-02-19T16:31:00Z">
        <w:r w:rsidRPr="0086465F" w:rsidDel="00984188">
          <w:rPr>
            <w:rFonts w:ascii="inherit" w:eastAsia="Times New Roman" w:hAnsi="inherit" w:cs="Times New Roman"/>
            <w:spacing w:val="-2"/>
            <w:sz w:val="24"/>
            <w:szCs w:val="24"/>
          </w:rPr>
          <w:delText>you should</w:delText>
        </w:r>
      </w:del>
      <w:ins w:id="133" w:author="Carl Reed" w:date="2021-02-19T16:31:00Z">
        <w:r w:rsidR="00984188">
          <w:rPr>
            <w:rFonts w:ascii="inherit" w:eastAsia="Times New Roman" w:hAnsi="inherit" w:cs="Times New Roman"/>
            <w:spacing w:val="-2"/>
            <w:sz w:val="24"/>
            <w:szCs w:val="24"/>
          </w:rPr>
          <w:t>please</w:t>
        </w:r>
      </w:ins>
      <w:r w:rsidRPr="0086465F">
        <w:rPr>
          <w:rFonts w:ascii="inherit" w:eastAsia="Times New Roman" w:hAnsi="inherit" w:cs="Times New Roman"/>
          <w:spacing w:val="-2"/>
          <w:sz w:val="24"/>
          <w:szCs w:val="24"/>
        </w:rPr>
        <w:t xml:space="preserve"> consider </w:t>
      </w:r>
      <w:del w:id="134" w:author="Carl Reed" w:date="2021-02-19T16:31:00Z">
        <w:r w:rsidRPr="0086465F" w:rsidDel="00984188">
          <w:rPr>
            <w:rFonts w:ascii="inherit" w:eastAsia="Times New Roman" w:hAnsi="inherit" w:cs="Times New Roman"/>
            <w:spacing w:val="-2"/>
            <w:sz w:val="24"/>
            <w:szCs w:val="24"/>
          </w:rPr>
          <w:delText>this to be a living, evolving document</w:delText>
        </w:r>
      </w:del>
      <w:ins w:id="135" w:author="Carl Reed" w:date="2021-02-19T16:31:00Z">
        <w:r w:rsidR="00984188">
          <w:rPr>
            <w:rFonts w:ascii="inherit" w:eastAsia="Times New Roman" w:hAnsi="inherit" w:cs="Times New Roman"/>
            <w:spacing w:val="-2"/>
            <w:sz w:val="24"/>
            <w:szCs w:val="24"/>
          </w:rPr>
          <w:t>document to be the foundation for further discussion and consensus</w:t>
        </w:r>
      </w:ins>
      <w:r w:rsidRPr="0086465F">
        <w:rPr>
          <w:rFonts w:ascii="inherit" w:eastAsia="Times New Roman" w:hAnsi="inherit" w:cs="Times New Roman"/>
          <w:spacing w:val="-2"/>
          <w:sz w:val="24"/>
          <w:szCs w:val="24"/>
        </w:rPr>
        <w:t xml:space="preserve">. </w:t>
      </w:r>
      <w:commentRangeStart w:id="136"/>
      <w:r w:rsidRPr="0086465F">
        <w:rPr>
          <w:rFonts w:ascii="inherit" w:eastAsia="Times New Roman" w:hAnsi="inherit" w:cs="Times New Roman"/>
          <w:spacing w:val="-2"/>
          <w:sz w:val="24"/>
          <w:szCs w:val="24"/>
        </w:rPr>
        <w:t>Please create or comment on existing Issues to discuss changes, corrections, and enhancements to the principles.</w:t>
      </w:r>
      <w:commentRangeEnd w:id="136"/>
      <w:r w:rsidR="00984188">
        <w:rPr>
          <w:rStyle w:val="CommentReference"/>
        </w:rPr>
        <w:commentReference w:id="136"/>
      </w:r>
    </w:p>
    <w:p w:rsidR="00DE55EB" w:rsidRPr="00DE55EB" w:rsidRDefault="00DE55EB" w:rsidP="00DE55EB">
      <w:pPr>
        <w:shd w:val="clear" w:color="auto" w:fill="FFFFFF"/>
        <w:spacing w:before="240" w:after="120" w:line="240" w:lineRule="auto"/>
        <w:outlineLvl w:val="2"/>
        <w:rPr>
          <w:rFonts w:ascii="Arial" w:eastAsia="Times New Roman" w:hAnsi="Arial" w:cs="Arial"/>
          <w:color w:val="BA3925"/>
          <w:sz w:val="41"/>
          <w:szCs w:val="41"/>
        </w:rPr>
      </w:pPr>
      <w:r w:rsidRPr="00DE55EB">
        <w:rPr>
          <w:rFonts w:ascii="Arial" w:eastAsia="Times New Roman" w:hAnsi="Arial" w:cs="Arial"/>
          <w:color w:val="BA3925"/>
          <w:sz w:val="41"/>
          <w:szCs w:val="41"/>
        </w:rPr>
        <w:t>6.2. Starting point</w:t>
      </w:r>
    </w:p>
    <w:p w:rsidR="00DE55EB" w:rsidRPr="00DE55EB" w:rsidRDefault="00DE55EB" w:rsidP="00DE55EB">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DE55EB">
        <w:rPr>
          <w:rFonts w:ascii="inherit" w:eastAsia="Times New Roman" w:hAnsi="inherit" w:cs="Times New Roman"/>
          <w:spacing w:val="-2"/>
          <w:sz w:val="24"/>
          <w:szCs w:val="24"/>
        </w:rPr>
        <w:t xml:space="preserve">The starting point </w:t>
      </w:r>
      <w:del w:id="137" w:author="Carl Reed" w:date="2021-02-19T16:36:00Z">
        <w:r w:rsidRPr="00DE55EB" w:rsidDel="00DE55EB">
          <w:rPr>
            <w:rFonts w:ascii="inherit" w:eastAsia="Times New Roman" w:hAnsi="inherit" w:cs="Times New Roman"/>
            <w:spacing w:val="-2"/>
            <w:sz w:val="24"/>
            <w:szCs w:val="24"/>
          </w:rPr>
          <w:delText xml:space="preserve">of </w:delText>
        </w:r>
      </w:del>
      <w:ins w:id="138" w:author="Carl Reed" w:date="2021-02-19T16:36:00Z">
        <w:r>
          <w:rPr>
            <w:rFonts w:ascii="inherit" w:eastAsia="Times New Roman" w:hAnsi="inherit" w:cs="Times New Roman"/>
            <w:spacing w:val="-2"/>
            <w:sz w:val="24"/>
            <w:szCs w:val="24"/>
          </w:rPr>
          <w:t>for developing</w:t>
        </w:r>
        <w:r w:rsidRPr="00DE55EB">
          <w:rPr>
            <w:rFonts w:ascii="inherit" w:eastAsia="Times New Roman" w:hAnsi="inherit" w:cs="Times New Roman"/>
            <w:spacing w:val="-2"/>
            <w:sz w:val="24"/>
            <w:szCs w:val="24"/>
          </w:rPr>
          <w:t xml:space="preserve"> </w:t>
        </w:r>
      </w:ins>
      <w:r w:rsidRPr="00DE55EB">
        <w:rPr>
          <w:rFonts w:ascii="inherit" w:eastAsia="Times New Roman" w:hAnsi="inherit" w:cs="Times New Roman"/>
          <w:spacing w:val="-2"/>
          <w:sz w:val="24"/>
          <w:szCs w:val="24"/>
        </w:rPr>
        <w:t xml:space="preserve">the Design Principles listed </w:t>
      </w:r>
      <w:del w:id="139" w:author="Carl Reed" w:date="2021-02-19T16:36:00Z">
        <w:r w:rsidRPr="00DE55EB" w:rsidDel="00DE55EB">
          <w:rPr>
            <w:rFonts w:ascii="inherit" w:eastAsia="Times New Roman" w:hAnsi="inherit" w:cs="Times New Roman"/>
            <w:spacing w:val="-2"/>
            <w:sz w:val="24"/>
            <w:szCs w:val="24"/>
          </w:rPr>
          <w:delText xml:space="preserve">here </w:delText>
        </w:r>
      </w:del>
      <w:ins w:id="140" w:author="Carl Reed" w:date="2021-02-19T16:36:00Z">
        <w:r>
          <w:rPr>
            <w:rFonts w:ascii="inherit" w:eastAsia="Times New Roman" w:hAnsi="inherit" w:cs="Times New Roman"/>
            <w:spacing w:val="-2"/>
            <w:sz w:val="24"/>
            <w:szCs w:val="24"/>
          </w:rPr>
          <w:t>is this document</w:t>
        </w:r>
        <w:r w:rsidRPr="00DE55EB">
          <w:rPr>
            <w:rFonts w:ascii="inherit" w:eastAsia="Times New Roman" w:hAnsi="inherit" w:cs="Times New Roman"/>
            <w:spacing w:val="-2"/>
            <w:sz w:val="24"/>
            <w:szCs w:val="24"/>
          </w:rPr>
          <w:t xml:space="preserve"> </w:t>
        </w:r>
      </w:ins>
      <w:r w:rsidRPr="00DE55EB">
        <w:rPr>
          <w:rFonts w:ascii="inherit" w:eastAsia="Times New Roman" w:hAnsi="inherit" w:cs="Times New Roman"/>
          <w:spacing w:val="-2"/>
          <w:sz w:val="24"/>
          <w:szCs w:val="24"/>
        </w:rPr>
        <w:t xml:space="preserve">was </w:t>
      </w:r>
      <w:del w:id="141" w:author="Carl Reed" w:date="2021-02-21T17:24:00Z">
        <w:r w:rsidRPr="00DE55EB" w:rsidDel="00237869">
          <w:rPr>
            <w:rFonts w:ascii="inherit" w:eastAsia="Times New Roman" w:hAnsi="inherit" w:cs="Times New Roman"/>
            <w:spacing w:val="-2"/>
            <w:sz w:val="24"/>
            <w:szCs w:val="24"/>
          </w:rPr>
          <w:delText xml:space="preserve">taken from </w:delText>
        </w:r>
      </w:del>
      <w:r w:rsidRPr="00DE55EB">
        <w:rPr>
          <w:rFonts w:ascii="inherit" w:eastAsia="Times New Roman" w:hAnsi="inherit" w:cs="Times New Roman"/>
          <w:spacing w:val="-2"/>
          <w:sz w:val="24"/>
          <w:szCs w:val="24"/>
        </w:rPr>
        <w:t>a presentation on OGC Web API Design Principles </w:t>
      </w:r>
      <w:hyperlink r:id="rId7" w:history="1">
        <w:r w:rsidRPr="00DE55EB">
          <w:rPr>
            <w:rFonts w:ascii="inherit" w:eastAsia="Times New Roman" w:hAnsi="inherit" w:cs="Times New Roman"/>
            <w:color w:val="2156A5"/>
            <w:spacing w:val="-2"/>
            <w:sz w:val="24"/>
            <w:szCs w:val="24"/>
            <w:u w:val="single"/>
          </w:rPr>
          <w:t>requires OGC portal login</w:t>
        </w:r>
      </w:hyperlink>
      <w:r w:rsidRPr="00DE55EB">
        <w:rPr>
          <w:rFonts w:ascii="inherit" w:eastAsia="Times New Roman" w:hAnsi="inherit" w:cs="Times New Roman"/>
          <w:spacing w:val="-2"/>
          <w:sz w:val="24"/>
          <w:szCs w:val="24"/>
        </w:rPr>
        <w:t> given during the OGC TC meetings in Orleans</w:t>
      </w:r>
      <w:ins w:id="142" w:author="Carl Reed" w:date="2021-02-19T16:36:00Z">
        <w:r>
          <w:rPr>
            <w:rFonts w:ascii="inherit" w:eastAsia="Times New Roman" w:hAnsi="inherit" w:cs="Times New Roman"/>
            <w:spacing w:val="-2"/>
            <w:sz w:val="24"/>
            <w:szCs w:val="24"/>
          </w:rPr>
          <w:t>, France</w:t>
        </w:r>
      </w:ins>
      <w:r w:rsidRPr="00DE55EB">
        <w:rPr>
          <w:rFonts w:ascii="inherit" w:eastAsia="Times New Roman" w:hAnsi="inherit" w:cs="Times New Roman"/>
          <w:spacing w:val="-2"/>
          <w:sz w:val="24"/>
          <w:szCs w:val="24"/>
        </w:rPr>
        <w:t xml:space="preserve"> and Fort Collins</w:t>
      </w:r>
      <w:ins w:id="143" w:author="Carl Reed" w:date="2021-02-19T16:36:00Z">
        <w:r>
          <w:rPr>
            <w:rFonts w:ascii="inherit" w:eastAsia="Times New Roman" w:hAnsi="inherit" w:cs="Times New Roman"/>
            <w:spacing w:val="-2"/>
            <w:sz w:val="24"/>
            <w:szCs w:val="24"/>
          </w:rPr>
          <w:t>, Colorado USA</w:t>
        </w:r>
      </w:ins>
      <w:r w:rsidRPr="00DE55EB">
        <w:rPr>
          <w:rFonts w:ascii="inherit" w:eastAsia="Times New Roman" w:hAnsi="inherit" w:cs="Times New Roman"/>
          <w:spacing w:val="-2"/>
          <w:sz w:val="24"/>
          <w:szCs w:val="24"/>
        </w:rPr>
        <w:t>. The presentation summ</w:t>
      </w:r>
      <w:ins w:id="144" w:author="Carl Reed" w:date="2021-02-19T16:35:00Z">
        <w:r>
          <w:rPr>
            <w:rFonts w:ascii="inherit" w:eastAsia="Times New Roman" w:hAnsi="inherit" w:cs="Times New Roman"/>
            <w:spacing w:val="-2"/>
            <w:sz w:val="24"/>
            <w:szCs w:val="24"/>
          </w:rPr>
          <w:t>a</w:t>
        </w:r>
      </w:ins>
      <w:del w:id="145" w:author="Carl Reed" w:date="2021-02-19T16:35:00Z">
        <w:r w:rsidRPr="00DE55EB" w:rsidDel="00DE55EB">
          <w:rPr>
            <w:rFonts w:ascii="inherit" w:eastAsia="Times New Roman" w:hAnsi="inherit" w:cs="Times New Roman"/>
            <w:spacing w:val="-2"/>
            <w:sz w:val="24"/>
            <w:szCs w:val="24"/>
          </w:rPr>
          <w:delText>e</w:delText>
        </w:r>
      </w:del>
      <w:r w:rsidRPr="00DE55EB">
        <w:rPr>
          <w:rFonts w:ascii="inherit" w:eastAsia="Times New Roman" w:hAnsi="inherit" w:cs="Times New Roman"/>
          <w:spacing w:val="-2"/>
          <w:sz w:val="24"/>
          <w:szCs w:val="24"/>
        </w:rPr>
        <w:t>rize</w:t>
      </w:r>
      <w:ins w:id="146" w:author="Carl Reed" w:date="2021-02-19T16:36:00Z">
        <w:r>
          <w:rPr>
            <w:rFonts w:ascii="inherit" w:eastAsia="Times New Roman" w:hAnsi="inherit" w:cs="Times New Roman"/>
            <w:spacing w:val="-2"/>
            <w:sz w:val="24"/>
            <w:szCs w:val="24"/>
          </w:rPr>
          <w:t>d</w:t>
        </w:r>
      </w:ins>
      <w:del w:id="147" w:author="Carl Reed" w:date="2021-02-19T16:36:00Z">
        <w:r w:rsidRPr="00DE55EB" w:rsidDel="00DE55EB">
          <w:rPr>
            <w:rFonts w:ascii="inherit" w:eastAsia="Times New Roman" w:hAnsi="inherit" w:cs="Times New Roman"/>
            <w:spacing w:val="-2"/>
            <w:sz w:val="24"/>
            <w:szCs w:val="24"/>
          </w:rPr>
          <w:delText>s</w:delText>
        </w:r>
      </w:del>
      <w:r w:rsidRPr="00DE55EB">
        <w:rPr>
          <w:rFonts w:ascii="inherit" w:eastAsia="Times New Roman" w:hAnsi="inherit" w:cs="Times New Roman"/>
          <w:spacing w:val="-2"/>
          <w:sz w:val="24"/>
          <w:szCs w:val="24"/>
        </w:rPr>
        <w:t xml:space="preserve"> a collection of the Web API design principles used </w:t>
      </w:r>
      <w:del w:id="148" w:author="Carl Reed" w:date="2021-02-19T16:36:00Z">
        <w:r w:rsidRPr="00DE55EB" w:rsidDel="00DE55EB">
          <w:rPr>
            <w:rFonts w:ascii="inherit" w:eastAsia="Times New Roman" w:hAnsi="inherit" w:cs="Times New Roman"/>
            <w:spacing w:val="-2"/>
            <w:sz w:val="24"/>
            <w:szCs w:val="24"/>
          </w:rPr>
          <w:delText>today</w:delText>
        </w:r>
      </w:del>
      <w:r w:rsidRPr="00DE55EB">
        <w:rPr>
          <w:rFonts w:ascii="inherit" w:eastAsia="Times New Roman" w:hAnsi="inherit" w:cs="Times New Roman"/>
          <w:spacing w:val="-2"/>
          <w:sz w:val="24"/>
          <w:szCs w:val="24"/>
        </w:rPr>
        <w:t xml:space="preserve"> by major players in main stream IT business. The purpose of the presentation </w:t>
      </w:r>
      <w:ins w:id="149" w:author="Carl Reed" w:date="2021-02-19T17:29:00Z">
        <w:r w:rsidR="00301F14">
          <w:rPr>
            <w:rFonts w:ascii="inherit" w:eastAsia="Times New Roman" w:hAnsi="inherit" w:cs="Times New Roman"/>
            <w:spacing w:val="-2"/>
            <w:sz w:val="24"/>
            <w:szCs w:val="24"/>
          </w:rPr>
          <w:t>was</w:t>
        </w:r>
      </w:ins>
      <w:del w:id="150" w:author="Carl Reed" w:date="2021-02-19T17:29:00Z">
        <w:r w:rsidRPr="00DE55EB" w:rsidDel="00301F14">
          <w:rPr>
            <w:rFonts w:ascii="inherit" w:eastAsia="Times New Roman" w:hAnsi="inherit" w:cs="Times New Roman"/>
            <w:spacing w:val="-2"/>
            <w:sz w:val="24"/>
            <w:szCs w:val="24"/>
          </w:rPr>
          <w:delText>is</w:delText>
        </w:r>
      </w:del>
      <w:r w:rsidRPr="00DE55EB">
        <w:rPr>
          <w:rFonts w:ascii="inherit" w:eastAsia="Times New Roman" w:hAnsi="inherit" w:cs="Times New Roman"/>
          <w:spacing w:val="-2"/>
          <w:sz w:val="24"/>
          <w:szCs w:val="24"/>
        </w:rPr>
        <w:t xml:space="preserve"> to ensure that the "common part of an API" is designed such that it can be re-used and </w:t>
      </w:r>
      <w:del w:id="151" w:author="Carl Reed" w:date="2021-02-19T17:29:00Z">
        <w:r w:rsidRPr="00DE55EB" w:rsidDel="00301F14">
          <w:rPr>
            <w:rFonts w:ascii="inherit" w:eastAsia="Times New Roman" w:hAnsi="inherit" w:cs="Times New Roman"/>
            <w:spacing w:val="-2"/>
            <w:sz w:val="24"/>
            <w:szCs w:val="24"/>
          </w:rPr>
          <w:delText xml:space="preserve">a </w:delText>
        </w:r>
      </w:del>
      <w:r w:rsidRPr="00DE55EB">
        <w:rPr>
          <w:rFonts w:ascii="inherit" w:eastAsia="Times New Roman" w:hAnsi="inherit" w:cs="Times New Roman"/>
          <w:spacing w:val="-2"/>
          <w:sz w:val="24"/>
          <w:szCs w:val="24"/>
        </w:rPr>
        <w:t xml:space="preserve">adopted easily. However, the initial presentation </w:t>
      </w:r>
      <w:del w:id="152" w:author="Carl Reed" w:date="2021-02-19T17:29:00Z">
        <w:r w:rsidRPr="00DE55EB" w:rsidDel="00301F14">
          <w:rPr>
            <w:rFonts w:ascii="inherit" w:eastAsia="Times New Roman" w:hAnsi="inherit" w:cs="Times New Roman"/>
            <w:spacing w:val="-2"/>
            <w:sz w:val="24"/>
            <w:szCs w:val="24"/>
          </w:rPr>
          <w:delText>was not perfect in the sense that it might be</w:delText>
        </w:r>
      </w:del>
      <w:ins w:id="153" w:author="Carl Reed" w:date="2021-02-19T17:29:00Z">
        <w:r w:rsidR="00301F14">
          <w:rPr>
            <w:rFonts w:ascii="inherit" w:eastAsia="Times New Roman" w:hAnsi="inherit" w:cs="Times New Roman"/>
            <w:spacing w:val="-2"/>
            <w:sz w:val="24"/>
            <w:szCs w:val="24"/>
          </w:rPr>
          <w:t>was</w:t>
        </w:r>
      </w:ins>
      <w:del w:id="154" w:author="Carl Reed" w:date="2021-02-19T17:29:00Z">
        <w:r w:rsidRPr="00DE55EB" w:rsidDel="00301F14">
          <w:rPr>
            <w:rFonts w:ascii="inherit" w:eastAsia="Times New Roman" w:hAnsi="inherit" w:cs="Times New Roman"/>
            <w:spacing w:val="-2"/>
            <w:sz w:val="24"/>
            <w:szCs w:val="24"/>
          </w:rPr>
          <w:delText xml:space="preserve"> </w:delText>
        </w:r>
      </w:del>
      <w:ins w:id="155" w:author="Carl Reed" w:date="2021-02-19T17:29:00Z">
        <w:r w:rsidR="00301F14">
          <w:rPr>
            <w:rFonts w:ascii="inherit" w:eastAsia="Times New Roman" w:hAnsi="inherit" w:cs="Times New Roman"/>
            <w:spacing w:val="-2"/>
            <w:sz w:val="24"/>
            <w:szCs w:val="24"/>
          </w:rPr>
          <w:t xml:space="preserve"> </w:t>
        </w:r>
      </w:ins>
      <w:r w:rsidRPr="00DE55EB">
        <w:rPr>
          <w:rFonts w:ascii="inherit" w:eastAsia="Times New Roman" w:hAnsi="inherit" w:cs="Times New Roman"/>
          <w:spacing w:val="-2"/>
          <w:sz w:val="24"/>
          <w:szCs w:val="24"/>
        </w:rPr>
        <w:t xml:space="preserve">incomplete and </w:t>
      </w:r>
      <w:del w:id="156" w:author="Carl Reed" w:date="2021-02-19T17:30:00Z">
        <w:r w:rsidRPr="00DE55EB" w:rsidDel="00301F14">
          <w:rPr>
            <w:rFonts w:ascii="inherit" w:eastAsia="Times New Roman" w:hAnsi="inherit" w:cs="Times New Roman"/>
            <w:spacing w:val="-2"/>
            <w:sz w:val="24"/>
            <w:szCs w:val="24"/>
          </w:rPr>
          <w:delText xml:space="preserve">that </w:delText>
        </w:r>
      </w:del>
      <w:r w:rsidRPr="00DE55EB">
        <w:rPr>
          <w:rFonts w:ascii="inherit" w:eastAsia="Times New Roman" w:hAnsi="inherit" w:cs="Times New Roman"/>
          <w:spacing w:val="-2"/>
          <w:sz w:val="24"/>
          <w:szCs w:val="24"/>
        </w:rPr>
        <w:t>there is room</w:t>
      </w:r>
      <w:del w:id="157" w:author="Carl Reed" w:date="2021-02-19T17:30:00Z">
        <w:r w:rsidRPr="00DE55EB" w:rsidDel="00301F14">
          <w:rPr>
            <w:rFonts w:ascii="inherit" w:eastAsia="Times New Roman" w:hAnsi="inherit" w:cs="Times New Roman"/>
            <w:spacing w:val="-2"/>
            <w:sz w:val="24"/>
            <w:szCs w:val="24"/>
          </w:rPr>
          <w:delText xml:space="preserve"> left</w:delText>
        </w:r>
      </w:del>
      <w:r w:rsidRPr="00DE55EB">
        <w:rPr>
          <w:rFonts w:ascii="inherit" w:eastAsia="Times New Roman" w:hAnsi="inherit" w:cs="Times New Roman"/>
          <w:spacing w:val="-2"/>
          <w:sz w:val="24"/>
          <w:szCs w:val="24"/>
        </w:rPr>
        <w:t xml:space="preserve"> for a good consensus discussion.</w:t>
      </w:r>
    </w:p>
    <w:p w:rsidR="00DE55EB" w:rsidRPr="00DE55EB" w:rsidRDefault="00DE55EB" w:rsidP="00DE55EB">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DE55EB">
        <w:rPr>
          <w:rFonts w:ascii="inherit" w:eastAsia="Times New Roman" w:hAnsi="inherit" w:cs="Times New Roman"/>
          <w:spacing w:val="-2"/>
          <w:sz w:val="24"/>
          <w:szCs w:val="24"/>
        </w:rPr>
        <w:t xml:space="preserve">The original author of the presentation (Andreas Matheus), in collaboration with Charles </w:t>
      </w:r>
      <w:proofErr w:type="spellStart"/>
      <w:r w:rsidRPr="00DE55EB">
        <w:rPr>
          <w:rFonts w:ascii="inherit" w:eastAsia="Times New Roman" w:hAnsi="inherit" w:cs="Times New Roman"/>
          <w:spacing w:val="-2"/>
          <w:sz w:val="24"/>
          <w:szCs w:val="24"/>
        </w:rPr>
        <w:t>Heazel</w:t>
      </w:r>
      <w:proofErr w:type="spellEnd"/>
      <w:r w:rsidRPr="00DE55EB">
        <w:rPr>
          <w:rFonts w:ascii="inherit" w:eastAsia="Times New Roman" w:hAnsi="inherit" w:cs="Times New Roman"/>
          <w:spacing w:val="-2"/>
          <w:sz w:val="24"/>
          <w:szCs w:val="24"/>
        </w:rPr>
        <w:t xml:space="preserve">, agreed to make the content available in this open GitHub repo for the purpose of creating a starting point in discussion and deriving a set of guidelines that could eventually be used to test OGC Web API Implementation </w:t>
      </w:r>
      <w:commentRangeStart w:id="158"/>
      <w:r w:rsidRPr="00DE55EB">
        <w:rPr>
          <w:rFonts w:ascii="inherit" w:eastAsia="Times New Roman" w:hAnsi="inherit" w:cs="Times New Roman"/>
          <w:spacing w:val="-2"/>
          <w:sz w:val="24"/>
          <w:szCs w:val="24"/>
        </w:rPr>
        <w:t>Standards for conformance</w:t>
      </w:r>
      <w:commentRangeEnd w:id="158"/>
      <w:r w:rsidR="00301F14">
        <w:rPr>
          <w:rStyle w:val="CommentReference"/>
        </w:rPr>
        <w:commentReference w:id="158"/>
      </w:r>
      <w:r w:rsidRPr="00DE55EB">
        <w:rPr>
          <w:rFonts w:ascii="inherit" w:eastAsia="Times New Roman" w:hAnsi="inherit" w:cs="Times New Roman"/>
          <w:spacing w:val="-2"/>
          <w:sz w:val="24"/>
          <w:szCs w:val="24"/>
        </w:rPr>
        <w:t>.</w:t>
      </w:r>
    </w:p>
    <w:p w:rsidR="00301F14" w:rsidRPr="00301F14" w:rsidRDefault="00301F14" w:rsidP="00301F14">
      <w:pPr>
        <w:shd w:val="clear" w:color="auto" w:fill="FFFFFF"/>
        <w:spacing w:before="240" w:after="120" w:line="240" w:lineRule="auto"/>
        <w:outlineLvl w:val="2"/>
        <w:rPr>
          <w:rFonts w:ascii="Arial" w:eastAsia="Times New Roman" w:hAnsi="Arial" w:cs="Arial"/>
          <w:color w:val="BA3925"/>
          <w:sz w:val="41"/>
          <w:szCs w:val="41"/>
        </w:rPr>
      </w:pPr>
      <w:r w:rsidRPr="00301F14">
        <w:rPr>
          <w:rFonts w:ascii="Arial" w:eastAsia="Times New Roman" w:hAnsi="Arial" w:cs="Arial"/>
          <w:color w:val="BA3925"/>
          <w:sz w:val="41"/>
          <w:szCs w:val="41"/>
        </w:rPr>
        <w:lastRenderedPageBreak/>
        <w:t>6.3. Design Principles</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 xml:space="preserve">6.3.1. Principle #1 – </w:t>
      </w:r>
      <w:commentRangeStart w:id="159"/>
      <w:r w:rsidRPr="00301F14">
        <w:rPr>
          <w:rFonts w:ascii="Arial" w:eastAsia="Times New Roman" w:hAnsi="Arial" w:cs="Arial"/>
          <w:color w:val="BA3925"/>
          <w:sz w:val="35"/>
          <w:szCs w:val="35"/>
        </w:rPr>
        <w:t>Don’t Reinvent</w:t>
      </w:r>
      <w:commentRangeEnd w:id="159"/>
      <w:r>
        <w:rPr>
          <w:rStyle w:val="CommentReference"/>
        </w:rPr>
        <w:commentReference w:id="159"/>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For aspects and functional capabilities that are already solved in main-stream IT and meet geospatial community requirements, simply adopt these API elements.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Focus instead on geo-centric and domain specific requirements to create new APIs or extend existing APIs.</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 xml:space="preserve">6.3.2. Principle #2 – Keep </w:t>
      </w:r>
      <w:del w:id="160" w:author="Carl Reed" w:date="2021-02-19T17:32:00Z">
        <w:r w:rsidRPr="00301F14" w:rsidDel="00301F14">
          <w:rPr>
            <w:rFonts w:ascii="Arial" w:eastAsia="Times New Roman" w:hAnsi="Arial" w:cs="Arial"/>
            <w:color w:val="BA3925"/>
            <w:sz w:val="35"/>
            <w:szCs w:val="35"/>
          </w:rPr>
          <w:delText xml:space="preserve">It </w:delText>
        </w:r>
      </w:del>
      <w:ins w:id="161" w:author="Carl Reed" w:date="2021-02-19T17:32:00Z">
        <w:r>
          <w:rPr>
            <w:rFonts w:ascii="Arial" w:eastAsia="Times New Roman" w:hAnsi="Arial" w:cs="Arial"/>
            <w:color w:val="BA3925"/>
            <w:sz w:val="35"/>
            <w:szCs w:val="35"/>
          </w:rPr>
          <w:t>the API</w:t>
        </w:r>
        <w:r w:rsidRPr="00301F14">
          <w:rPr>
            <w:rFonts w:ascii="Arial" w:eastAsia="Times New Roman" w:hAnsi="Arial" w:cs="Arial"/>
            <w:color w:val="BA3925"/>
            <w:sz w:val="35"/>
            <w:szCs w:val="35"/>
          </w:rPr>
          <w:t xml:space="preserve"> </w:t>
        </w:r>
      </w:ins>
      <w:commentRangeStart w:id="162"/>
      <w:r w:rsidRPr="00301F14">
        <w:rPr>
          <w:rFonts w:ascii="Arial" w:eastAsia="Times New Roman" w:hAnsi="Arial" w:cs="Arial"/>
          <w:color w:val="BA3925"/>
          <w:sz w:val="35"/>
          <w:szCs w:val="35"/>
        </w:rPr>
        <w:t>Simple</w:t>
      </w:r>
      <w:commentRangeEnd w:id="162"/>
      <w:r>
        <w:rPr>
          <w:rStyle w:val="CommentReference"/>
        </w:rPr>
        <w:commentReference w:id="162"/>
      </w:r>
      <w:r w:rsidRPr="00301F14">
        <w:rPr>
          <w:rFonts w:ascii="Arial" w:eastAsia="Times New Roman" w:hAnsi="Arial" w:cs="Arial"/>
          <w:color w:val="BA3925"/>
          <w:sz w:val="35"/>
          <w:szCs w:val="35"/>
        </w:rPr>
        <w:t xml:space="preserve"> and Intuitive</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Make the </w:t>
      </w:r>
      <w:commentRangeStart w:id="163"/>
      <w:r w:rsidRPr="00301F14">
        <w:rPr>
          <w:rFonts w:ascii="inherit" w:eastAsia="Times New Roman" w:hAnsi="inherit" w:cs="Times New Roman"/>
          <w:spacing w:val="-2"/>
          <w:sz w:val="24"/>
          <w:szCs w:val="24"/>
        </w:rPr>
        <w:t xml:space="preserve">developer of the API successful </w:t>
      </w:r>
      <w:commentRangeEnd w:id="163"/>
      <w:r>
        <w:rPr>
          <w:rStyle w:val="CommentReference"/>
        </w:rPr>
        <w:commentReference w:id="163"/>
      </w:r>
      <w:r w:rsidRPr="00301F14">
        <w:rPr>
          <w:rFonts w:ascii="inherit" w:eastAsia="Times New Roman" w:hAnsi="inherit" w:cs="Times New Roman"/>
          <w:spacing w:val="-2"/>
          <w:sz w:val="24"/>
          <w:szCs w:val="24"/>
        </w:rPr>
        <w:t>as quickly as possible!</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6.3.3. Principle #3 - Use Well-Known Resource Types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Identify </w:t>
      </w:r>
      <w:del w:id="164" w:author="Carl Reed" w:date="2021-02-19T17:38:00Z">
        <w:r w:rsidRPr="00301F14" w:rsidDel="00301F14">
          <w:rPr>
            <w:rFonts w:ascii="inherit" w:eastAsia="Times New Roman" w:hAnsi="inherit" w:cs="Times New Roman"/>
            <w:spacing w:val="-2"/>
            <w:sz w:val="24"/>
            <w:szCs w:val="24"/>
          </w:rPr>
          <w:delText xml:space="preserve">your </w:delText>
        </w:r>
      </w:del>
      <w:r w:rsidRPr="00301F14">
        <w:rPr>
          <w:rFonts w:ascii="inherit" w:eastAsia="Times New Roman" w:hAnsi="inherit" w:cs="Times New Roman"/>
          <w:spacing w:val="-2"/>
          <w:sz w:val="24"/>
          <w:szCs w:val="24"/>
        </w:rPr>
        <w:t>resource types and reuse existing definitions from the OGC Naming Authority resource type register (to be established).</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Encodings of resource types should be associated with an IANA registered media type.</w:t>
      </w:r>
      <w:ins w:id="165" w:author="Carl Reed" w:date="2021-02-21T17:25:00Z">
        <w:r w:rsidR="00237869">
          <w:rPr>
            <w:rFonts w:ascii="inherit" w:eastAsia="Times New Roman" w:hAnsi="inherit" w:cs="Times New Roman"/>
            <w:spacing w:val="-2"/>
            <w:sz w:val="24"/>
            <w:szCs w:val="24"/>
          </w:rPr>
          <w:t xml:space="preserve"> See Principal </w:t>
        </w:r>
      </w:ins>
      <w:ins w:id="166" w:author="Carl Reed" w:date="2021-02-21T17:26:00Z">
        <w:r w:rsidR="0063068C">
          <w:rPr>
            <w:rFonts w:ascii="inherit" w:eastAsia="Times New Roman" w:hAnsi="inherit" w:cs="Times New Roman"/>
            <w:spacing w:val="-2"/>
            <w:sz w:val="24"/>
            <w:szCs w:val="24"/>
          </w:rPr>
          <w:t>16.</w:t>
        </w:r>
      </w:ins>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 xml:space="preserve">6.3.4. Principle #4 – </w:t>
      </w:r>
      <w:commentRangeStart w:id="167"/>
      <w:r w:rsidRPr="00301F14">
        <w:rPr>
          <w:rFonts w:ascii="Arial" w:eastAsia="Times New Roman" w:hAnsi="Arial" w:cs="Arial"/>
          <w:color w:val="BA3925"/>
          <w:sz w:val="35"/>
          <w:szCs w:val="35"/>
        </w:rPr>
        <w:t>Construct consistent URIs</w:t>
      </w:r>
      <w:commentRangeEnd w:id="167"/>
      <w:r w:rsidR="00973732">
        <w:rPr>
          <w:rStyle w:val="CommentReference"/>
        </w:rPr>
        <w:commentReference w:id="167"/>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Great Web APIs look like they were designed by a single team. The most obvious properties of an API are the access paths and the URL templates which define them. Therefore, OGC conventions for the construction of access path templates are essential. </w:t>
      </w:r>
      <w:commentRangeStart w:id="168"/>
      <w:r w:rsidRPr="00301F14">
        <w:rPr>
          <w:rFonts w:ascii="inherit" w:eastAsia="Times New Roman" w:hAnsi="inherit" w:cs="Times New Roman"/>
          <w:spacing w:val="-2"/>
          <w:sz w:val="24"/>
          <w:szCs w:val="24"/>
        </w:rPr>
        <w:t xml:space="preserve">Some of these templates are emerging though the Web Feature Service 3.0 efforts. </w:t>
      </w:r>
      <w:commentRangeEnd w:id="168"/>
      <w:r w:rsidR="00CC03DC">
        <w:rPr>
          <w:rStyle w:val="CommentReference"/>
        </w:rPr>
        <w:commentReference w:id="168"/>
      </w:r>
      <w:r w:rsidRPr="00301F14">
        <w:rPr>
          <w:rFonts w:ascii="inherit" w:eastAsia="Times New Roman" w:hAnsi="inherit" w:cs="Times New Roman"/>
          <w:spacing w:val="-2"/>
          <w:sz w:val="24"/>
          <w:szCs w:val="24"/>
        </w:rPr>
        <w:t xml:space="preserve">Before creating a new URI scheme, </w:t>
      </w:r>
      <w:ins w:id="169" w:author="Carl Reed" w:date="2021-02-19T17:40:00Z">
        <w:r w:rsidR="00CC03DC">
          <w:rPr>
            <w:rFonts w:ascii="inherit" w:eastAsia="Times New Roman" w:hAnsi="inherit" w:cs="Times New Roman"/>
            <w:spacing w:val="-2"/>
            <w:sz w:val="24"/>
            <w:szCs w:val="24"/>
          </w:rPr>
          <w:t>the SWG</w:t>
        </w:r>
      </w:ins>
      <w:del w:id="170" w:author="Carl Reed" w:date="2021-02-19T17:40:00Z">
        <w:r w:rsidRPr="00301F14" w:rsidDel="00CC03DC">
          <w:rPr>
            <w:rFonts w:ascii="inherit" w:eastAsia="Times New Roman" w:hAnsi="inherit" w:cs="Times New Roman"/>
            <w:spacing w:val="-2"/>
            <w:sz w:val="24"/>
            <w:szCs w:val="24"/>
          </w:rPr>
          <w:delText>you</w:delText>
        </w:r>
      </w:del>
      <w:r w:rsidRPr="00301F14">
        <w:rPr>
          <w:rFonts w:ascii="inherit" w:eastAsia="Times New Roman" w:hAnsi="inherit" w:cs="Times New Roman"/>
          <w:spacing w:val="-2"/>
          <w:sz w:val="24"/>
          <w:szCs w:val="24"/>
        </w:rPr>
        <w:t xml:space="preserve"> should follow and build on existing </w:t>
      </w:r>
      <w:ins w:id="171" w:author="Carl Reed" w:date="2021-02-19T17:40:00Z">
        <w:r w:rsidR="00CC03DC">
          <w:rPr>
            <w:rFonts w:ascii="inherit" w:eastAsia="Times New Roman" w:hAnsi="inherit" w:cs="Times New Roman"/>
            <w:spacing w:val="-2"/>
            <w:sz w:val="24"/>
            <w:szCs w:val="24"/>
          </w:rPr>
          <w:t xml:space="preserve">OGC </w:t>
        </w:r>
      </w:ins>
      <w:r w:rsidRPr="00301F14">
        <w:rPr>
          <w:rFonts w:ascii="inherit" w:eastAsia="Times New Roman" w:hAnsi="inherit" w:cs="Times New Roman"/>
          <w:spacing w:val="-2"/>
          <w:sz w:val="24"/>
          <w:szCs w:val="24"/>
        </w:rPr>
        <w:t xml:space="preserve">approaches </w:t>
      </w:r>
      <w:del w:id="172" w:author="Carl Reed" w:date="2021-02-19T17:40:00Z">
        <w:r w:rsidRPr="00301F14" w:rsidDel="00CC03DC">
          <w:rPr>
            <w:rFonts w:ascii="inherit" w:eastAsia="Times New Roman" w:hAnsi="inherit" w:cs="Times New Roman"/>
            <w:spacing w:val="-2"/>
            <w:sz w:val="24"/>
            <w:szCs w:val="24"/>
          </w:rPr>
          <w:delText>in OGC</w:delText>
        </w:r>
      </w:del>
      <w:ins w:id="173" w:author="Carl Reed" w:date="2021-02-19T17:40:00Z">
        <w:r w:rsidR="00CC03DC">
          <w:rPr>
            <w:rFonts w:ascii="inherit" w:eastAsia="Times New Roman" w:hAnsi="inherit" w:cs="Times New Roman"/>
            <w:spacing w:val="-2"/>
            <w:sz w:val="24"/>
            <w:szCs w:val="24"/>
          </w:rPr>
          <w:t>that have proven to work</w:t>
        </w:r>
      </w:ins>
      <w:r w:rsidRPr="00301F14">
        <w:rPr>
          <w:rFonts w:ascii="inherit" w:eastAsia="Times New Roman" w:hAnsi="inherit" w:cs="Times New Roman"/>
          <w:spacing w:val="-2"/>
          <w:sz w:val="24"/>
          <w:szCs w:val="24"/>
        </w:rPr>
        <w:t xml:space="preserve">. If </w:t>
      </w:r>
      <w:ins w:id="174" w:author="Carl Reed" w:date="2021-02-19T17:40:00Z">
        <w:r w:rsidR="00CC03DC">
          <w:rPr>
            <w:rFonts w:ascii="inherit" w:eastAsia="Times New Roman" w:hAnsi="inherit" w:cs="Times New Roman"/>
            <w:spacing w:val="-2"/>
            <w:sz w:val="24"/>
            <w:szCs w:val="24"/>
          </w:rPr>
          <w:t xml:space="preserve">the SWG us </w:t>
        </w:r>
      </w:ins>
      <w:r w:rsidRPr="00301F14">
        <w:rPr>
          <w:rFonts w:ascii="inherit" w:eastAsia="Times New Roman" w:hAnsi="inherit" w:cs="Times New Roman"/>
          <w:spacing w:val="-2"/>
          <w:sz w:val="24"/>
          <w:szCs w:val="24"/>
        </w:rPr>
        <w:t xml:space="preserve">creating </w:t>
      </w:r>
      <w:del w:id="175" w:author="Carl Reed" w:date="2021-02-19T17:40:00Z">
        <w:r w:rsidRPr="00301F14" w:rsidDel="00CC03DC">
          <w:rPr>
            <w:rFonts w:ascii="inherit" w:eastAsia="Times New Roman" w:hAnsi="inherit" w:cs="Times New Roman"/>
            <w:spacing w:val="-2"/>
            <w:sz w:val="24"/>
            <w:szCs w:val="24"/>
          </w:rPr>
          <w:delText>your own</w:delText>
        </w:r>
      </w:del>
      <w:ins w:id="176" w:author="Carl Reed" w:date="2021-02-19T17:40:00Z">
        <w:r w:rsidR="00CC03DC">
          <w:rPr>
            <w:rFonts w:ascii="inherit" w:eastAsia="Times New Roman" w:hAnsi="inherit" w:cs="Times New Roman"/>
            <w:spacing w:val="-2"/>
            <w:sz w:val="24"/>
            <w:szCs w:val="24"/>
          </w:rPr>
          <w:t>a</w:t>
        </w:r>
      </w:ins>
      <w:r w:rsidRPr="00301F14">
        <w:rPr>
          <w:rFonts w:ascii="inherit" w:eastAsia="Times New Roman" w:hAnsi="inherit" w:cs="Times New Roman"/>
          <w:spacing w:val="-2"/>
          <w:sz w:val="24"/>
          <w:szCs w:val="24"/>
        </w:rPr>
        <w:t xml:space="preserve"> URI scheme, please explain </w:t>
      </w:r>
      <w:del w:id="177" w:author="Carl Reed" w:date="2021-02-19T17:40:00Z">
        <w:r w:rsidRPr="00301F14" w:rsidDel="00CC03DC">
          <w:rPr>
            <w:rFonts w:ascii="inherit" w:eastAsia="Times New Roman" w:hAnsi="inherit" w:cs="Times New Roman"/>
            <w:spacing w:val="-2"/>
            <w:sz w:val="24"/>
            <w:szCs w:val="24"/>
          </w:rPr>
          <w:delText xml:space="preserve">your </w:delText>
        </w:r>
      </w:del>
      <w:ins w:id="178" w:author="Carl Reed" w:date="2021-02-19T17:40:00Z">
        <w:r w:rsidR="00CC03DC">
          <w:rPr>
            <w:rFonts w:ascii="inherit" w:eastAsia="Times New Roman" w:hAnsi="inherit" w:cs="Times New Roman"/>
            <w:spacing w:val="-2"/>
            <w:sz w:val="24"/>
            <w:szCs w:val="24"/>
          </w:rPr>
          <w:t>the</w:t>
        </w:r>
      </w:ins>
      <w:ins w:id="179" w:author="Carl Reed" w:date="2021-02-21T17:26:00Z">
        <w:r w:rsidR="0063068C">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URI pattern.</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del w:id="180" w:author="Carl Reed" w:date="2021-02-19T17:40:00Z">
        <w:r w:rsidRPr="00301F14" w:rsidDel="00CC03DC">
          <w:rPr>
            <w:rFonts w:ascii="inherit" w:eastAsia="Times New Roman" w:hAnsi="inherit" w:cs="Times New Roman"/>
            <w:spacing w:val="-2"/>
            <w:sz w:val="24"/>
            <w:szCs w:val="24"/>
          </w:rPr>
          <w:delText xml:space="preserve">Your </w:delText>
        </w:r>
      </w:del>
      <w:ins w:id="181" w:author="Carl Reed" w:date="2021-02-19T17:40:00Z">
        <w:r w:rsidR="00CC03DC">
          <w:rPr>
            <w:rFonts w:ascii="inherit" w:eastAsia="Times New Roman" w:hAnsi="inherit" w:cs="Times New Roman"/>
            <w:spacing w:val="-2"/>
            <w:sz w:val="24"/>
            <w:szCs w:val="24"/>
          </w:rPr>
          <w:t>The</w:t>
        </w:r>
        <w:r w:rsidR="00CC03DC"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API URI pattern should be documented, formalized, explained.</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One existing approach in </w:t>
      </w:r>
      <w:ins w:id="182" w:author="Carl Reed" w:date="2021-02-19T17:40:00Z">
        <w:r w:rsidR="00CC03DC">
          <w:rPr>
            <w:rFonts w:ascii="inherit" w:eastAsia="Times New Roman" w:hAnsi="inherit" w:cs="Times New Roman"/>
            <w:spacing w:val="-2"/>
            <w:sz w:val="24"/>
            <w:szCs w:val="24"/>
          </w:rPr>
          <w:t xml:space="preserve">the </w:t>
        </w:r>
      </w:ins>
      <w:r w:rsidRPr="00301F14">
        <w:rPr>
          <w:rFonts w:ascii="inherit" w:eastAsia="Times New Roman" w:hAnsi="inherit" w:cs="Times New Roman"/>
          <w:spacing w:val="-2"/>
          <w:sz w:val="24"/>
          <w:szCs w:val="24"/>
        </w:rPr>
        <w:t>OGC is the following (simplified):</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For resource types that consist of a collection of resources, the pattern at the end of the URI path is as follows where </w:t>
      </w:r>
      <w:proofErr w:type="spellStart"/>
      <w:r w:rsidRPr="00301F14">
        <w:rPr>
          <w:rFonts w:ascii="Courier New" w:eastAsia="Times New Roman" w:hAnsi="Courier New" w:cs="Courier New"/>
          <w:sz w:val="23"/>
          <w:szCs w:val="23"/>
          <w:shd w:val="clear" w:color="auto" w:fill="F7F7F8"/>
        </w:rPr>
        <w:t>resourceType</w:t>
      </w:r>
      <w:proofErr w:type="spellEnd"/>
      <w:r w:rsidRPr="00301F14">
        <w:rPr>
          <w:rFonts w:ascii="inherit" w:eastAsia="Times New Roman" w:hAnsi="inherit" w:cs="Times New Roman"/>
          <w:spacing w:val="-2"/>
          <w:sz w:val="24"/>
          <w:szCs w:val="24"/>
        </w:rPr>
        <w:t> </w:t>
      </w:r>
      <w:commentRangeStart w:id="183"/>
      <w:r w:rsidRPr="00301F14">
        <w:rPr>
          <w:rFonts w:ascii="inherit" w:eastAsia="Times New Roman" w:hAnsi="inherit" w:cs="Times New Roman"/>
          <w:spacing w:val="-2"/>
          <w:sz w:val="24"/>
          <w:szCs w:val="24"/>
        </w:rPr>
        <w:t>is in plural</w:t>
      </w:r>
      <w:commentRangeEnd w:id="183"/>
      <w:r w:rsidR="00CC03DC">
        <w:rPr>
          <w:rStyle w:val="CommentReference"/>
        </w:rPr>
        <w:commentReference w:id="183"/>
      </w:r>
      <w:r w:rsidRPr="00301F14">
        <w:rPr>
          <w:rFonts w:ascii="inherit" w:eastAsia="Times New Roman" w:hAnsi="inherit" w:cs="Times New Roman"/>
          <w:spacing w:val="-2"/>
          <w:sz w:val="24"/>
          <w:szCs w:val="24"/>
        </w:rPr>
        <w:t>:</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w:t>
      </w:r>
      <w:proofErr w:type="gramStart"/>
      <w:r w:rsidRPr="00301F14">
        <w:rPr>
          <w:rFonts w:ascii="Courier New" w:eastAsia="Times New Roman" w:hAnsi="Courier New" w:cs="Courier New"/>
          <w:sz w:val="24"/>
          <w:szCs w:val="24"/>
        </w:rPr>
        <w:t>/{</w:t>
      </w:r>
      <w:proofErr w:type="spellStart"/>
      <w:proofErr w:type="gramEnd"/>
      <w:r w:rsidRPr="00301F14">
        <w:rPr>
          <w:rFonts w:ascii="Courier New" w:eastAsia="Times New Roman" w:hAnsi="Courier New" w:cs="Courier New"/>
          <w:sz w:val="24"/>
          <w:szCs w:val="24"/>
        </w:rPr>
        <w:t>resourceType</w:t>
      </w:r>
      <w:proofErr w:type="spellEnd"/>
      <w:r w:rsidRPr="00301F14">
        <w:rPr>
          <w:rFonts w:ascii="Courier New" w:eastAsia="Times New Roman" w:hAnsi="Courier New" w:cs="Courier New"/>
          <w:sz w:val="24"/>
          <w:szCs w:val="24"/>
        </w:rPr>
        <w:t>}/{</w:t>
      </w:r>
      <w:proofErr w:type="spellStart"/>
      <w:r w:rsidRPr="00301F14">
        <w:rPr>
          <w:rFonts w:ascii="Courier New" w:eastAsia="Times New Roman" w:hAnsi="Courier New" w:cs="Courier New"/>
          <w:sz w:val="24"/>
          <w:szCs w:val="24"/>
        </w:rPr>
        <w:t>resourceId</w:t>
      </w:r>
      <w:proofErr w:type="spellEnd"/>
      <w:r w:rsidRPr="00301F14">
        <w:rPr>
          <w:rFonts w:ascii="Courier New" w:eastAsia="Times New Roman" w:hAnsi="Courier New" w:cs="Courier New"/>
          <w:sz w:val="24"/>
          <w:szCs w:val="24"/>
        </w:rPr>
        <w:t>}</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Where resources are nested, the path elements may be concatenated. For example:</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 - returns the list of feature collections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lastRenderedPageBreak/>
        <w:t>.../collections/highways - returns representation of the collection 'highways'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 - returns the features in the collection 'highways'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.../collections/highways/items/A8 - returns the feature 'A9' in the collection 'highways'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For resource types that consist of a single resource, the pattern at the end of the URI path is as follows where </w:t>
      </w:r>
      <w:proofErr w:type="spellStart"/>
      <w:r w:rsidRPr="00301F14">
        <w:rPr>
          <w:rFonts w:ascii="Courier New" w:eastAsia="Times New Roman" w:hAnsi="Courier New" w:cs="Courier New"/>
          <w:sz w:val="23"/>
          <w:szCs w:val="23"/>
          <w:shd w:val="clear" w:color="auto" w:fill="F7F7F8"/>
        </w:rPr>
        <w:t>resourceType</w:t>
      </w:r>
      <w:proofErr w:type="spellEnd"/>
      <w:r w:rsidRPr="00301F14">
        <w:rPr>
          <w:rFonts w:ascii="inherit" w:eastAsia="Times New Roman" w:hAnsi="inherit" w:cs="Times New Roman"/>
          <w:spacing w:val="-2"/>
          <w:sz w:val="24"/>
          <w:szCs w:val="24"/>
        </w:rPr>
        <w:t> is in singular:</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w:t>
      </w:r>
      <w:proofErr w:type="gramStart"/>
      <w:r w:rsidRPr="00301F14">
        <w:rPr>
          <w:rFonts w:ascii="Courier New" w:eastAsia="Times New Roman" w:hAnsi="Courier New" w:cs="Courier New"/>
          <w:sz w:val="24"/>
          <w:szCs w:val="24"/>
        </w:rPr>
        <w:t>/{</w:t>
      </w:r>
      <w:proofErr w:type="spellStart"/>
      <w:proofErr w:type="gramEnd"/>
      <w:r w:rsidRPr="00301F14">
        <w:rPr>
          <w:rFonts w:ascii="Courier New" w:eastAsia="Times New Roman" w:hAnsi="Courier New" w:cs="Courier New"/>
          <w:sz w:val="24"/>
          <w:szCs w:val="24"/>
        </w:rPr>
        <w:t>resourceType</w:t>
      </w:r>
      <w:proofErr w:type="spellEnd"/>
      <w:r w:rsidRPr="00301F14">
        <w:rPr>
          <w:rFonts w:ascii="Courier New" w:eastAsia="Times New Roman" w:hAnsi="Courier New" w:cs="Courier New"/>
          <w:sz w:val="24"/>
          <w:szCs w:val="24"/>
        </w:rPr>
        <w:t>}</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For example:</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.../collections/highways/schema - returns the schema for the features in the collection 'highways'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.../collections/highways/metadata - returns the information about the features in the collection 'highways'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Note that it does</w:t>
      </w:r>
      <w:ins w:id="184" w:author="Carl Reed" w:date="2021-02-19T17:42:00Z">
        <w:r w:rsidR="00CC03DC">
          <w:rPr>
            <w:rFonts w:ascii="inherit" w:eastAsia="Times New Roman" w:hAnsi="inherit" w:cs="Times New Roman"/>
            <w:spacing w:val="-2"/>
            <w:sz w:val="24"/>
            <w:szCs w:val="24"/>
          </w:rPr>
          <w:t xml:space="preserve"> not</w:t>
        </w:r>
      </w:ins>
      <w:del w:id="185" w:author="Carl Reed" w:date="2021-02-19T17:42:00Z">
        <w:r w:rsidRPr="00301F14" w:rsidDel="00CC03DC">
          <w:rPr>
            <w:rFonts w:ascii="inherit" w:eastAsia="Times New Roman" w:hAnsi="inherit" w:cs="Times New Roman"/>
            <w:spacing w:val="-2"/>
            <w:sz w:val="24"/>
            <w:szCs w:val="24"/>
          </w:rPr>
          <w:delText>n’t</w:delText>
        </w:r>
      </w:del>
      <w:r w:rsidRPr="00301F14">
        <w:rPr>
          <w:rFonts w:ascii="inherit" w:eastAsia="Times New Roman" w:hAnsi="inherit" w:cs="Times New Roman"/>
          <w:spacing w:val="-2"/>
          <w:sz w:val="24"/>
          <w:szCs w:val="24"/>
        </w:rPr>
        <w:t xml:space="preserve"> matter if </w:t>
      </w:r>
      <w:del w:id="186" w:author="Carl Reed" w:date="2021-02-19T17:41:00Z">
        <w:r w:rsidRPr="00301F14" w:rsidDel="00CC03DC">
          <w:rPr>
            <w:rFonts w:ascii="inherit" w:eastAsia="Times New Roman" w:hAnsi="inherit" w:cs="Times New Roman"/>
            <w:spacing w:val="-2"/>
            <w:sz w:val="24"/>
            <w:szCs w:val="24"/>
          </w:rPr>
          <w:delText xml:space="preserve">you use </w:delText>
        </w:r>
      </w:del>
      <w:r w:rsidRPr="00301F14">
        <w:rPr>
          <w:rFonts w:ascii="inherit" w:eastAsia="Times New Roman" w:hAnsi="inherit" w:cs="Times New Roman"/>
          <w:spacing w:val="-2"/>
          <w:sz w:val="24"/>
          <w:szCs w:val="24"/>
        </w:rPr>
        <w:t xml:space="preserve">singular or plural </w:t>
      </w:r>
      <w:ins w:id="187" w:author="Carl Reed" w:date="2021-02-19T17:41:00Z">
        <w:r w:rsidR="00CC03DC">
          <w:rPr>
            <w:rFonts w:ascii="inherit" w:eastAsia="Times New Roman" w:hAnsi="inherit" w:cs="Times New Roman"/>
            <w:spacing w:val="-2"/>
            <w:sz w:val="24"/>
            <w:szCs w:val="24"/>
          </w:rPr>
          <w:t xml:space="preserve">is used </w:t>
        </w:r>
      </w:ins>
      <w:r w:rsidRPr="00301F14">
        <w:rPr>
          <w:rFonts w:ascii="inherit" w:eastAsia="Times New Roman" w:hAnsi="inherit" w:cs="Times New Roman"/>
          <w:spacing w:val="-2"/>
          <w:sz w:val="24"/>
          <w:szCs w:val="24"/>
        </w:rPr>
        <w:t xml:space="preserve">for </w:t>
      </w:r>
      <w:del w:id="188" w:author="Carl Reed" w:date="2021-02-19T17:41:00Z">
        <w:r w:rsidRPr="00301F14" w:rsidDel="00CC03DC">
          <w:rPr>
            <w:rFonts w:ascii="inherit" w:eastAsia="Times New Roman" w:hAnsi="inherit" w:cs="Times New Roman"/>
            <w:spacing w:val="-2"/>
            <w:sz w:val="24"/>
            <w:szCs w:val="24"/>
          </w:rPr>
          <w:delText xml:space="preserve">your </w:delText>
        </w:r>
      </w:del>
      <w:r w:rsidRPr="00301F14">
        <w:rPr>
          <w:rFonts w:ascii="inherit" w:eastAsia="Times New Roman" w:hAnsi="inherit" w:cs="Times New Roman"/>
          <w:spacing w:val="-2"/>
          <w:sz w:val="24"/>
          <w:szCs w:val="24"/>
        </w:rPr>
        <w:t xml:space="preserve">nouns to build the paths, but use a consistent pattern throughout </w:t>
      </w:r>
      <w:del w:id="189" w:author="Carl Reed" w:date="2021-02-19T17:42:00Z">
        <w:r w:rsidRPr="00301F14" w:rsidDel="00CC03DC">
          <w:rPr>
            <w:rFonts w:ascii="inherit" w:eastAsia="Times New Roman" w:hAnsi="inherit" w:cs="Times New Roman"/>
            <w:spacing w:val="-2"/>
            <w:sz w:val="24"/>
            <w:szCs w:val="24"/>
          </w:rPr>
          <w:delText xml:space="preserve">your </w:delText>
        </w:r>
      </w:del>
      <w:ins w:id="190" w:author="Carl Reed" w:date="2021-02-19T17:42:00Z">
        <w:r w:rsidR="00CC03DC">
          <w:rPr>
            <w:rFonts w:ascii="inherit" w:eastAsia="Times New Roman" w:hAnsi="inherit" w:cs="Times New Roman"/>
            <w:spacing w:val="-2"/>
            <w:sz w:val="24"/>
            <w:szCs w:val="24"/>
          </w:rPr>
          <w:t>the</w:t>
        </w:r>
        <w:r w:rsidR="00CC03DC"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API!</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6.3.5. Principle #5 – Use HTTP Methods consistent with RFC 2616</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Include in </w:t>
      </w:r>
      <w:del w:id="191" w:author="Carl Reed" w:date="2021-02-19T17:42:00Z">
        <w:r w:rsidRPr="00301F14" w:rsidDel="00CC03DC">
          <w:rPr>
            <w:rFonts w:ascii="inherit" w:eastAsia="Times New Roman" w:hAnsi="inherit" w:cs="Times New Roman"/>
            <w:spacing w:val="-2"/>
            <w:sz w:val="24"/>
            <w:szCs w:val="24"/>
          </w:rPr>
          <w:delText xml:space="preserve">your </w:delText>
        </w:r>
      </w:del>
      <w:ins w:id="192" w:author="Carl Reed" w:date="2021-02-19T17:42:00Z">
        <w:r w:rsidR="00CC03DC">
          <w:rPr>
            <w:rFonts w:ascii="inherit" w:eastAsia="Times New Roman" w:hAnsi="inherit" w:cs="Times New Roman"/>
            <w:spacing w:val="-2"/>
            <w:sz w:val="24"/>
            <w:szCs w:val="24"/>
          </w:rPr>
          <w:t>the</w:t>
        </w:r>
        <w:r w:rsidR="00CC03DC"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API design the use of all HTTP methods that operate on resources: </w:t>
      </w:r>
      <w:r w:rsidRPr="00301F14">
        <w:rPr>
          <w:rFonts w:ascii="inherit" w:eastAsia="Times New Roman" w:hAnsi="inherit" w:cs="Times New Roman"/>
          <w:b/>
          <w:bCs/>
          <w:spacing w:val="-1"/>
          <w:sz w:val="24"/>
          <w:szCs w:val="24"/>
        </w:rPr>
        <w:t xml:space="preserve">GET, POST, PUT, </w:t>
      </w:r>
      <w:proofErr w:type="gramStart"/>
      <w:r w:rsidRPr="00301F14">
        <w:rPr>
          <w:rFonts w:ascii="inherit" w:eastAsia="Times New Roman" w:hAnsi="inherit" w:cs="Times New Roman"/>
          <w:b/>
          <w:bCs/>
          <w:spacing w:val="-1"/>
          <w:sz w:val="24"/>
          <w:szCs w:val="24"/>
        </w:rPr>
        <w:t>DELETE</w:t>
      </w:r>
      <w:proofErr w:type="gramEnd"/>
      <w:ins w:id="193" w:author="Carl Reed" w:date="2021-02-19T17:42:00Z">
        <w:r w:rsidR="00CC03DC">
          <w:rPr>
            <w:rFonts w:ascii="inherit" w:eastAsia="Times New Roman" w:hAnsi="inherit" w:cs="Times New Roman"/>
            <w:b/>
            <w:bCs/>
            <w:spacing w:val="-1"/>
            <w:sz w:val="24"/>
            <w:szCs w:val="24"/>
          </w:rPr>
          <w:t>.</w:t>
        </w:r>
      </w:ins>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Define the semantics carefully when a method is invoked on a particular URI addressing a resource. </w:t>
      </w:r>
      <w:del w:id="194" w:author="Carl Reed" w:date="2021-02-19T17:42:00Z">
        <w:r w:rsidRPr="00301F14" w:rsidDel="00CC03DC">
          <w:rPr>
            <w:rFonts w:ascii="inherit" w:eastAsia="Times New Roman" w:hAnsi="inherit" w:cs="Times New Roman"/>
            <w:spacing w:val="-2"/>
            <w:sz w:val="24"/>
            <w:szCs w:val="24"/>
          </w:rPr>
          <w:delText>E.g.</w:delText>
        </w:r>
      </w:del>
      <w:ins w:id="195" w:author="Carl Reed" w:date="2021-02-19T17:42:00Z">
        <w:r w:rsidR="00CC03DC">
          <w:rPr>
            <w:rFonts w:ascii="inherit" w:eastAsia="Times New Roman" w:hAnsi="inherit" w:cs="Times New Roman"/>
            <w:spacing w:val="-2"/>
            <w:sz w:val="24"/>
            <w:szCs w:val="24"/>
          </w:rPr>
          <w:t>For example:</w:t>
        </w:r>
      </w:ins>
    </w:p>
    <w:tbl>
      <w:tblPr>
        <w:tblW w:w="1090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404"/>
        <w:gridCol w:w="1753"/>
        <w:gridCol w:w="1534"/>
        <w:gridCol w:w="2503"/>
        <w:gridCol w:w="1711"/>
      </w:tblGrid>
      <w:tr w:rsidR="00301F14" w:rsidRPr="00301F14" w:rsidTr="00301F14">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Resource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POST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GET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PUT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DELETE</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../collections/highways/items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create a new highway</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list all highways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bulk update of highways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delete all highways</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…​/collections/highways/items/A8</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Error!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show A8</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If exists: Update A8 else: Create A8</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delete highway A8</w:t>
            </w:r>
          </w:p>
        </w:tc>
      </w:tr>
    </w:tbl>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Do not force all semantics in just HTTP GET!</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Also consider support for other HTTP methods:</w:t>
      </w:r>
    </w:p>
    <w:p w:rsidR="00301F14" w:rsidRPr="00301F14" w:rsidRDefault="00301F14" w:rsidP="00301F14">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HEAD to return HTTP Headers with no payload</w:t>
      </w:r>
      <w:ins w:id="196" w:author="Carl Reed" w:date="2021-02-19T17:42:00Z">
        <w:r w:rsidR="00CC03DC">
          <w:rPr>
            <w:rFonts w:ascii="inherit" w:eastAsia="Times New Roman" w:hAnsi="inherit" w:cs="Times New Roman"/>
            <w:spacing w:val="-2"/>
            <w:sz w:val="24"/>
            <w:szCs w:val="24"/>
          </w:rPr>
          <w:t>;</w:t>
        </w:r>
      </w:ins>
    </w:p>
    <w:p w:rsidR="00301F14" w:rsidRPr="00301F14" w:rsidRDefault="00301F14" w:rsidP="00301F14">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lastRenderedPageBreak/>
        <w:t>OPTIONS to support W3C CORS</w:t>
      </w:r>
      <w:ins w:id="197" w:author="Carl Reed" w:date="2021-02-19T17:42:00Z">
        <w:r w:rsidR="00CC03DC">
          <w:rPr>
            <w:rFonts w:ascii="inherit" w:eastAsia="Times New Roman" w:hAnsi="inherit" w:cs="Times New Roman"/>
            <w:spacing w:val="-2"/>
            <w:sz w:val="24"/>
            <w:szCs w:val="24"/>
          </w:rPr>
          <w:t>;</w:t>
        </w:r>
      </w:ins>
    </w:p>
    <w:p w:rsidR="00301F14" w:rsidRPr="00301F14" w:rsidRDefault="00301F14" w:rsidP="00301F14">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PATCH to update parts of an existing resource</w:t>
      </w:r>
      <w:ins w:id="198" w:author="Carl Reed" w:date="2021-02-19T17:42:00Z">
        <w:r w:rsidR="00CC03DC">
          <w:rPr>
            <w:rFonts w:ascii="inherit" w:eastAsia="Times New Roman" w:hAnsi="inherit" w:cs="Times New Roman"/>
            <w:spacing w:val="-2"/>
            <w:sz w:val="24"/>
            <w:szCs w:val="24"/>
          </w:rPr>
          <w:t>.</w:t>
        </w:r>
      </w:ins>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6.3.6. Principle #6 – Put Selection Criteria behind the ‘?’</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The </w:t>
      </w:r>
      <w:commentRangeStart w:id="199"/>
      <w:r w:rsidRPr="00301F14">
        <w:rPr>
          <w:rFonts w:ascii="inherit" w:eastAsia="Times New Roman" w:hAnsi="inherit" w:cs="Times New Roman"/>
          <w:spacing w:val="-2"/>
          <w:sz w:val="24"/>
          <w:szCs w:val="24"/>
        </w:rPr>
        <w:t>radical</w:t>
      </w:r>
      <w:commentRangeEnd w:id="199"/>
      <w:r w:rsidR="006C4A0A">
        <w:rPr>
          <w:rStyle w:val="CommentReference"/>
        </w:rPr>
        <w:commentReference w:id="199"/>
      </w:r>
      <w:r w:rsidRPr="00301F14">
        <w:rPr>
          <w:rFonts w:ascii="inherit" w:eastAsia="Times New Roman" w:hAnsi="inherit" w:cs="Times New Roman"/>
          <w:spacing w:val="-2"/>
          <w:sz w:val="24"/>
          <w:szCs w:val="24"/>
        </w:rPr>
        <w:t xml:space="preserve"> idea behind the '?' concept is that everything </w:t>
      </w:r>
      <w:r w:rsidRPr="00301F14">
        <w:rPr>
          <w:rFonts w:ascii="inherit" w:eastAsia="Times New Roman" w:hAnsi="inherit" w:cs="Times New Roman"/>
          <w:b/>
          <w:bCs/>
          <w:spacing w:val="-1"/>
          <w:sz w:val="24"/>
          <w:szCs w:val="24"/>
        </w:rPr>
        <w:t>left</w:t>
      </w:r>
      <w:r w:rsidRPr="00301F14">
        <w:rPr>
          <w:rFonts w:ascii="inherit" w:eastAsia="Times New Roman" w:hAnsi="inherit" w:cs="Times New Roman"/>
          <w:spacing w:val="-2"/>
          <w:sz w:val="24"/>
          <w:szCs w:val="24"/>
        </w:rPr>
        <w:t> of the </w:t>
      </w:r>
      <w:r w:rsidRPr="00301F14">
        <w:rPr>
          <w:rFonts w:ascii="inherit" w:eastAsia="Times New Roman" w:hAnsi="inherit" w:cs="Times New Roman"/>
          <w:b/>
          <w:bCs/>
          <w:spacing w:val="-1"/>
          <w:sz w:val="24"/>
          <w:szCs w:val="24"/>
        </w:rPr>
        <w:t>'?'</w:t>
      </w:r>
      <w:r w:rsidRPr="00301F14">
        <w:rPr>
          <w:rFonts w:ascii="inherit" w:eastAsia="Times New Roman" w:hAnsi="inherit" w:cs="Times New Roman"/>
          <w:spacing w:val="-2"/>
          <w:sz w:val="24"/>
          <w:szCs w:val="24"/>
        </w:rPr>
        <w:t> (</w:t>
      </w:r>
      <w:proofErr w:type="gramStart"/>
      <w:r w:rsidRPr="00301F14">
        <w:rPr>
          <w:rFonts w:ascii="inherit" w:eastAsia="Times New Roman" w:hAnsi="inherit" w:cs="Times New Roman"/>
          <w:spacing w:val="-2"/>
          <w:sz w:val="24"/>
          <w:szCs w:val="24"/>
        </w:rPr>
        <w:t>the</w:t>
      </w:r>
      <w:proofErr w:type="gramEnd"/>
      <w:r w:rsidRPr="00301F14">
        <w:rPr>
          <w:rFonts w:ascii="inherit" w:eastAsia="Times New Roman" w:hAnsi="inherit" w:cs="Times New Roman"/>
          <w:spacing w:val="-2"/>
          <w:sz w:val="24"/>
          <w:szCs w:val="24"/>
        </w:rPr>
        <w:t xml:space="preserve"> path design) identifies a resource and that everything </w:t>
      </w:r>
      <w:r w:rsidRPr="00301F14">
        <w:rPr>
          <w:rFonts w:ascii="inherit" w:eastAsia="Times New Roman" w:hAnsi="inherit" w:cs="Times New Roman"/>
          <w:b/>
          <w:bCs/>
          <w:spacing w:val="-1"/>
          <w:sz w:val="24"/>
          <w:szCs w:val="24"/>
        </w:rPr>
        <w:t>right</w:t>
      </w:r>
      <w:r w:rsidRPr="00301F14">
        <w:rPr>
          <w:rFonts w:ascii="inherit" w:eastAsia="Times New Roman" w:hAnsi="inherit" w:cs="Times New Roman"/>
          <w:spacing w:val="-2"/>
          <w:sz w:val="24"/>
          <w:szCs w:val="24"/>
        </w:rPr>
        <w:t> of the </w:t>
      </w:r>
      <w:r w:rsidRPr="00301F14">
        <w:rPr>
          <w:rFonts w:ascii="inherit" w:eastAsia="Times New Roman" w:hAnsi="inherit" w:cs="Times New Roman"/>
          <w:b/>
          <w:bCs/>
          <w:spacing w:val="-1"/>
          <w:sz w:val="24"/>
          <w:szCs w:val="24"/>
        </w:rPr>
        <w:t>'?'</w:t>
      </w:r>
      <w:r w:rsidRPr="00301F14">
        <w:rPr>
          <w:rFonts w:ascii="inherit" w:eastAsia="Times New Roman" w:hAnsi="inherit" w:cs="Times New Roman"/>
          <w:spacing w:val="-2"/>
          <w:sz w:val="24"/>
          <w:szCs w:val="24"/>
        </w:rPr>
        <w:t> may select specific representa</w:t>
      </w:r>
      <w:ins w:id="200" w:author="Carl Reed" w:date="2021-02-19T17:43:00Z">
        <w:r w:rsidR="00CC03DC">
          <w:rPr>
            <w:rFonts w:ascii="inherit" w:eastAsia="Times New Roman" w:hAnsi="inherit" w:cs="Times New Roman"/>
            <w:spacing w:val="-2"/>
            <w:sz w:val="24"/>
            <w:szCs w:val="24"/>
          </w:rPr>
          <w:t>t</w:t>
        </w:r>
      </w:ins>
      <w:r w:rsidRPr="00301F14">
        <w:rPr>
          <w:rFonts w:ascii="inherit" w:eastAsia="Times New Roman" w:hAnsi="inherit" w:cs="Times New Roman"/>
          <w:spacing w:val="-2"/>
          <w:sz w:val="24"/>
          <w:szCs w:val="24"/>
        </w:rPr>
        <w:t>ion(s) of parts or the entire resource.</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For example:</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w:t>
      </w:r>
      <w:proofErr w:type="spellStart"/>
      <w:r w:rsidRPr="00301F14">
        <w:rPr>
          <w:rFonts w:ascii="Courier New" w:eastAsia="Times New Roman" w:hAnsi="Courier New" w:cs="Courier New"/>
          <w:sz w:val="24"/>
          <w:szCs w:val="24"/>
        </w:rPr>
        <w:t>items?id</w:t>
      </w:r>
      <w:proofErr w:type="spellEnd"/>
      <w:r w:rsidRPr="00301F14">
        <w:rPr>
          <w:rFonts w:ascii="Courier New" w:eastAsia="Times New Roman" w:hAnsi="Courier New" w:cs="Courier New"/>
          <w:sz w:val="24"/>
          <w:szCs w:val="24"/>
        </w:rPr>
        <w:t>=A8 =&gt; returns highway A8</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w:t>
      </w:r>
      <w:proofErr w:type="spellStart"/>
      <w:r w:rsidRPr="00301F14">
        <w:rPr>
          <w:rFonts w:ascii="Courier New" w:eastAsia="Times New Roman" w:hAnsi="Courier New" w:cs="Courier New"/>
          <w:sz w:val="24"/>
          <w:szCs w:val="24"/>
        </w:rPr>
        <w:t>items?id</w:t>
      </w:r>
      <w:proofErr w:type="spellEnd"/>
      <w:r w:rsidRPr="00301F14">
        <w:rPr>
          <w:rFonts w:ascii="Courier New" w:eastAsia="Times New Roman" w:hAnsi="Courier New" w:cs="Courier New"/>
          <w:sz w:val="24"/>
          <w:szCs w:val="24"/>
        </w:rPr>
        <w:t>=A8,A9 =&gt; returns highways A8 and A9</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.../collections/highways/items/A8?time=2019-02-12T12:00:00Z =&gt; returns a highway A8 represe</w:t>
      </w:r>
      <w:ins w:id="201" w:author="Carl Reed" w:date="2021-02-19T17:43:00Z">
        <w:r w:rsidR="00F670B0">
          <w:rPr>
            <w:rFonts w:ascii="Courier New" w:eastAsia="Times New Roman" w:hAnsi="Courier New" w:cs="Courier New"/>
            <w:sz w:val="24"/>
            <w:szCs w:val="24"/>
          </w:rPr>
          <w:t>n</w:t>
        </w:r>
      </w:ins>
      <w:r w:rsidRPr="00301F14">
        <w:rPr>
          <w:rFonts w:ascii="Courier New" w:eastAsia="Times New Roman" w:hAnsi="Courier New" w:cs="Courier New"/>
          <w:sz w:val="24"/>
          <w:szCs w:val="24"/>
        </w:rPr>
        <w:t>tation at the given time</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If </w:t>
      </w:r>
      <w:del w:id="202" w:author="Carl Reed" w:date="2021-02-19T17:43:00Z">
        <w:r w:rsidRPr="00301F14" w:rsidDel="00F670B0">
          <w:rPr>
            <w:rFonts w:ascii="inherit" w:eastAsia="Times New Roman" w:hAnsi="inherit" w:cs="Times New Roman"/>
            <w:spacing w:val="-2"/>
            <w:sz w:val="24"/>
            <w:szCs w:val="24"/>
          </w:rPr>
          <w:delText xml:space="preserve">you define </w:delText>
        </w:r>
      </w:del>
      <w:r w:rsidRPr="00301F14">
        <w:rPr>
          <w:rFonts w:ascii="inherit" w:eastAsia="Times New Roman" w:hAnsi="inherit" w:cs="Times New Roman"/>
          <w:spacing w:val="-2"/>
          <w:sz w:val="24"/>
          <w:szCs w:val="24"/>
        </w:rPr>
        <w:t xml:space="preserve">a query parameter </w:t>
      </w:r>
      <w:ins w:id="203" w:author="Carl Reed" w:date="2021-02-19T17:43:00Z">
        <w:r w:rsidR="00F670B0">
          <w:rPr>
            <w:rFonts w:ascii="inherit" w:eastAsia="Times New Roman" w:hAnsi="inherit" w:cs="Times New Roman"/>
            <w:spacing w:val="-2"/>
            <w:sz w:val="24"/>
            <w:szCs w:val="24"/>
          </w:rPr>
          <w:t xml:space="preserve">is defined </w:t>
        </w:r>
      </w:ins>
      <w:r w:rsidRPr="00301F14">
        <w:rPr>
          <w:rFonts w:ascii="inherit" w:eastAsia="Times New Roman" w:hAnsi="inherit" w:cs="Times New Roman"/>
          <w:spacing w:val="-2"/>
          <w:sz w:val="24"/>
          <w:szCs w:val="24"/>
        </w:rPr>
        <w:t>on a resource, define the API behavio</w:t>
      </w:r>
      <w:del w:id="204" w:author="Carl Reed" w:date="2021-02-19T17:43:00Z">
        <w:r w:rsidRPr="00301F14" w:rsidDel="00F670B0">
          <w:rPr>
            <w:rFonts w:ascii="inherit" w:eastAsia="Times New Roman" w:hAnsi="inherit" w:cs="Times New Roman"/>
            <w:spacing w:val="-2"/>
            <w:sz w:val="24"/>
            <w:szCs w:val="24"/>
          </w:rPr>
          <w:delText>u</w:delText>
        </w:r>
      </w:del>
      <w:r w:rsidRPr="00301F14">
        <w:rPr>
          <w:rFonts w:ascii="inherit" w:eastAsia="Times New Roman" w:hAnsi="inherit" w:cs="Times New Roman"/>
          <w:spacing w:val="-2"/>
          <w:sz w:val="24"/>
          <w:szCs w:val="24"/>
        </w:rPr>
        <w:t xml:space="preserve">r in all cases including error situations. For example, if </w:t>
      </w:r>
      <w:del w:id="205" w:author="Carl Reed" w:date="2021-02-19T17:43:00Z">
        <w:r w:rsidRPr="00301F14" w:rsidDel="00F670B0">
          <w:rPr>
            <w:rFonts w:ascii="inherit" w:eastAsia="Times New Roman" w:hAnsi="inherit" w:cs="Times New Roman"/>
            <w:spacing w:val="-2"/>
            <w:sz w:val="24"/>
            <w:szCs w:val="24"/>
          </w:rPr>
          <w:delText xml:space="preserve">you support </w:delText>
        </w:r>
      </w:del>
      <w:r w:rsidRPr="00301F14">
        <w:rPr>
          <w:rFonts w:ascii="inherit" w:eastAsia="Times New Roman" w:hAnsi="inherit" w:cs="Times New Roman"/>
          <w:spacing w:val="-2"/>
          <w:sz w:val="24"/>
          <w:szCs w:val="24"/>
        </w:rPr>
        <w:t>an </w:t>
      </w:r>
      <w:r w:rsidRPr="00301F14">
        <w:rPr>
          <w:rFonts w:ascii="Courier New" w:eastAsia="Times New Roman" w:hAnsi="Courier New" w:cs="Courier New"/>
          <w:sz w:val="23"/>
          <w:szCs w:val="23"/>
          <w:shd w:val="clear" w:color="auto" w:fill="F7F7F8"/>
        </w:rPr>
        <w:t>id</w:t>
      </w:r>
      <w:r w:rsidRPr="00301F14">
        <w:rPr>
          <w:rFonts w:ascii="inherit" w:eastAsia="Times New Roman" w:hAnsi="inherit" w:cs="Times New Roman"/>
          <w:spacing w:val="-2"/>
          <w:sz w:val="24"/>
          <w:szCs w:val="24"/>
        </w:rPr>
        <w:t xml:space="preserve"> parameter on a feature resource </w:t>
      </w:r>
      <w:ins w:id="206" w:author="Carl Reed" w:date="2021-02-19T17:43:00Z">
        <w:r w:rsidR="00F670B0">
          <w:rPr>
            <w:rFonts w:ascii="inherit" w:eastAsia="Times New Roman" w:hAnsi="inherit" w:cs="Times New Roman"/>
            <w:spacing w:val="-2"/>
            <w:sz w:val="24"/>
            <w:szCs w:val="24"/>
          </w:rPr>
          <w:t xml:space="preserve">is supported </w:t>
        </w:r>
      </w:ins>
      <w:r w:rsidRPr="00301F14">
        <w:rPr>
          <w:rFonts w:ascii="inherit" w:eastAsia="Times New Roman" w:hAnsi="inherit" w:cs="Times New Roman"/>
          <w:spacing w:val="-2"/>
          <w:sz w:val="24"/>
          <w:szCs w:val="24"/>
        </w:rPr>
        <w:t>then define the semantics of the following query examples: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.../collections/highways/items/A8?id=A8 =&gt; should the request return *true* or *the resource itself*?</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.../collections/highways/items/A8?id=A81 =&gt; should the request return *false* or '*NULL*' (assuming the id of A8 is not A81)?</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Another example for a query parameter could be </w:t>
      </w:r>
      <w:r w:rsidRPr="00301F14">
        <w:rPr>
          <w:rFonts w:ascii="Courier New" w:eastAsia="Times New Roman" w:hAnsi="Courier New" w:cs="Courier New"/>
          <w:sz w:val="23"/>
          <w:szCs w:val="23"/>
          <w:shd w:val="clear" w:color="auto" w:fill="F7F7F8"/>
        </w:rPr>
        <w:t>properties</w:t>
      </w:r>
      <w:r w:rsidRPr="00301F14">
        <w:rPr>
          <w:rFonts w:ascii="inherit" w:eastAsia="Times New Roman" w:hAnsi="inherit" w:cs="Times New Roman"/>
          <w:spacing w:val="-2"/>
          <w:sz w:val="24"/>
          <w:szCs w:val="24"/>
        </w:rPr>
        <w:t> (which can also be combined with other parameters):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.../collections/highways/items/A8?properties=</w:t>
      </w:r>
      <w:proofErr w:type="spellStart"/>
      <w:r w:rsidRPr="00301F14">
        <w:rPr>
          <w:rFonts w:ascii="Courier New" w:eastAsia="Times New Roman" w:hAnsi="Courier New" w:cs="Courier New"/>
          <w:sz w:val="24"/>
          <w:szCs w:val="24"/>
        </w:rPr>
        <w:t>name,geometry</w:t>
      </w:r>
      <w:proofErr w:type="spellEnd"/>
      <w:r w:rsidRPr="00301F14">
        <w:rPr>
          <w:rFonts w:ascii="Courier New" w:eastAsia="Times New Roman" w:hAnsi="Courier New" w:cs="Courier New"/>
          <w:sz w:val="24"/>
          <w:szCs w:val="24"/>
        </w:rPr>
        <w:t xml:space="preserve"> =&gt; return the highway A8, but only the name and geometry attributes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.../collections/highways/items/A8?time=2019-02-12T12:00:00Z&amp;properties=name,geometry =&gt; return the highway A8 at the given time, but only the name and geometry attributes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Use of the query string to select resources is highly resource specific and must be described on a case by case basis.</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6.3.7. Principle #7 – Error Handling and use of HTTP Status Codes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b/>
          <w:bCs/>
          <w:spacing w:val="-1"/>
          <w:sz w:val="24"/>
          <w:szCs w:val="24"/>
        </w:rPr>
        <w:lastRenderedPageBreak/>
        <w:t xml:space="preserve">Note: Error Codes are the </w:t>
      </w:r>
      <w:commentRangeStart w:id="207"/>
      <w:r w:rsidRPr="00301F14">
        <w:rPr>
          <w:rFonts w:ascii="inherit" w:eastAsia="Times New Roman" w:hAnsi="inherit" w:cs="Times New Roman"/>
          <w:b/>
          <w:bCs/>
          <w:spacing w:val="-1"/>
          <w:sz w:val="24"/>
          <w:szCs w:val="24"/>
        </w:rPr>
        <w:t>developer</w:t>
      </w:r>
      <w:ins w:id="208" w:author="Carl Reed" w:date="2021-02-19T17:44:00Z">
        <w:r w:rsidR="00380E6B">
          <w:rPr>
            <w:rFonts w:ascii="inherit" w:eastAsia="Times New Roman" w:hAnsi="inherit" w:cs="Times New Roman"/>
            <w:b/>
            <w:bCs/>
            <w:spacing w:val="-1"/>
            <w:sz w:val="24"/>
            <w:szCs w:val="24"/>
          </w:rPr>
          <w:t>’</w:t>
        </w:r>
      </w:ins>
      <w:r w:rsidRPr="00301F14">
        <w:rPr>
          <w:rFonts w:ascii="inherit" w:eastAsia="Times New Roman" w:hAnsi="inherit" w:cs="Times New Roman"/>
          <w:b/>
          <w:bCs/>
          <w:spacing w:val="-1"/>
          <w:sz w:val="24"/>
          <w:szCs w:val="24"/>
        </w:rPr>
        <w:t>s</w:t>
      </w:r>
      <w:commentRangeEnd w:id="207"/>
      <w:r w:rsidR="00380E6B">
        <w:rPr>
          <w:rStyle w:val="CommentReference"/>
        </w:rPr>
        <w:commentReference w:id="207"/>
      </w:r>
      <w:r w:rsidRPr="00301F14">
        <w:rPr>
          <w:rFonts w:ascii="inherit" w:eastAsia="Times New Roman" w:hAnsi="inherit" w:cs="Times New Roman"/>
          <w:b/>
          <w:bCs/>
          <w:spacing w:val="-1"/>
          <w:sz w:val="24"/>
          <w:szCs w:val="24"/>
        </w:rPr>
        <w:t xml:space="preserve"> insight into your API. So be precise and as detailed as possible. </w:t>
      </w:r>
      <w:ins w:id="209" w:author="Carl Reed" w:date="2021-02-19T17:45:00Z">
        <w:r w:rsidR="00380E6B">
          <w:rPr>
            <w:rFonts w:ascii="inherit" w:eastAsia="Times New Roman" w:hAnsi="inherit" w:cs="Times New Roman"/>
            <w:b/>
            <w:bCs/>
            <w:spacing w:val="-1"/>
            <w:sz w:val="24"/>
            <w:szCs w:val="24"/>
          </w:rPr>
          <w:t xml:space="preserve">Inconsistent or inaccurate or ambiguous </w:t>
        </w:r>
      </w:ins>
      <w:del w:id="210" w:author="Carl Reed" w:date="2021-02-19T17:45:00Z">
        <w:r w:rsidRPr="00301F14" w:rsidDel="00380E6B">
          <w:rPr>
            <w:rFonts w:ascii="inherit" w:eastAsia="Times New Roman" w:hAnsi="inherit" w:cs="Times New Roman"/>
            <w:b/>
            <w:bCs/>
            <w:spacing w:val="-1"/>
            <w:sz w:val="24"/>
            <w:szCs w:val="24"/>
          </w:rPr>
          <w:delText>E</w:delText>
        </w:r>
      </w:del>
      <w:ins w:id="211" w:author="Carl Reed" w:date="2021-02-19T17:45:00Z">
        <w:r w:rsidR="00380E6B">
          <w:rPr>
            <w:rFonts w:ascii="inherit" w:eastAsia="Times New Roman" w:hAnsi="inherit" w:cs="Times New Roman"/>
            <w:b/>
            <w:bCs/>
            <w:spacing w:val="-1"/>
            <w:sz w:val="24"/>
            <w:szCs w:val="24"/>
          </w:rPr>
          <w:t>e</w:t>
        </w:r>
      </w:ins>
      <w:r w:rsidRPr="00301F14">
        <w:rPr>
          <w:rFonts w:ascii="inherit" w:eastAsia="Times New Roman" w:hAnsi="inherit" w:cs="Times New Roman"/>
          <w:b/>
          <w:bCs/>
          <w:spacing w:val="-1"/>
          <w:sz w:val="24"/>
          <w:szCs w:val="24"/>
        </w:rPr>
        <w:t>rror handling is often one of the biggest complaints when using a</w:t>
      </w:r>
      <w:ins w:id="212" w:author="Carl Reed" w:date="2021-02-19T17:45:00Z">
        <w:r w:rsidR="00380E6B">
          <w:rPr>
            <w:rFonts w:ascii="inherit" w:eastAsia="Times New Roman" w:hAnsi="inherit" w:cs="Times New Roman"/>
            <w:b/>
            <w:bCs/>
            <w:spacing w:val="-1"/>
            <w:sz w:val="24"/>
            <w:szCs w:val="24"/>
          </w:rPr>
          <w:t xml:space="preserve"> Web</w:t>
        </w:r>
      </w:ins>
      <w:del w:id="213" w:author="Carl Reed" w:date="2021-02-19T17:45:00Z">
        <w:r w:rsidRPr="00301F14" w:rsidDel="00380E6B">
          <w:rPr>
            <w:rFonts w:ascii="inherit" w:eastAsia="Times New Roman" w:hAnsi="inherit" w:cs="Times New Roman"/>
            <w:b/>
            <w:bCs/>
            <w:spacing w:val="-1"/>
            <w:sz w:val="24"/>
            <w:szCs w:val="24"/>
          </w:rPr>
          <w:delText>n</w:delText>
        </w:r>
      </w:del>
      <w:r w:rsidRPr="00301F14">
        <w:rPr>
          <w:rFonts w:ascii="inherit" w:eastAsia="Times New Roman" w:hAnsi="inherit" w:cs="Times New Roman"/>
          <w:b/>
          <w:bCs/>
          <w:spacing w:val="-1"/>
          <w:sz w:val="24"/>
          <w:szCs w:val="24"/>
        </w:rPr>
        <w:t xml:space="preserve"> API.</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Associate each error situation of </w:t>
      </w:r>
      <w:del w:id="214" w:author="Carl Reed" w:date="2021-02-19T17:46:00Z">
        <w:r w:rsidRPr="00301F14" w:rsidDel="00380E6B">
          <w:rPr>
            <w:rFonts w:ascii="inherit" w:eastAsia="Times New Roman" w:hAnsi="inherit" w:cs="Times New Roman"/>
            <w:spacing w:val="-2"/>
            <w:sz w:val="24"/>
            <w:szCs w:val="24"/>
          </w:rPr>
          <w:delText xml:space="preserve">your </w:delText>
        </w:r>
      </w:del>
      <w:ins w:id="215" w:author="Carl Reed" w:date="2021-02-19T17:46:00Z">
        <w:r w:rsidR="00380E6B">
          <w:rPr>
            <w:rFonts w:ascii="inherit" w:eastAsia="Times New Roman" w:hAnsi="inherit" w:cs="Times New Roman"/>
            <w:spacing w:val="-2"/>
            <w:sz w:val="24"/>
            <w:szCs w:val="24"/>
          </w:rPr>
          <w:t>the</w:t>
        </w:r>
        <w:r w:rsidR="00380E6B"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API with the appropriate HTTP status code (see also Principle #8).</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However, </w:t>
      </w:r>
      <w:del w:id="216" w:author="Carl Reed" w:date="2021-02-19T17:46:00Z">
        <w:r w:rsidRPr="00301F14" w:rsidDel="00380E6B">
          <w:rPr>
            <w:rFonts w:ascii="inherit" w:eastAsia="Times New Roman" w:hAnsi="inherit" w:cs="Times New Roman"/>
            <w:spacing w:val="-2"/>
            <w:sz w:val="24"/>
            <w:szCs w:val="24"/>
          </w:rPr>
          <w:delText xml:space="preserve">you may </w:delText>
        </w:r>
      </w:del>
      <w:r w:rsidRPr="00301F14">
        <w:rPr>
          <w:rFonts w:ascii="inherit" w:eastAsia="Times New Roman" w:hAnsi="inherit" w:cs="Times New Roman"/>
          <w:spacing w:val="-2"/>
          <w:sz w:val="24"/>
          <w:szCs w:val="24"/>
        </w:rPr>
        <w:t>also consider supporting a "switch off" that always returns a status code 200 plus additional (debug / insight) information in the HTTP response body</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e.g</w:t>
      </w:r>
      <w:proofErr w:type="gramStart"/>
      <w:r w:rsidRPr="00301F14">
        <w:rPr>
          <w:rFonts w:ascii="Courier New" w:eastAsia="Times New Roman" w:hAnsi="Courier New" w:cs="Courier New"/>
          <w:sz w:val="24"/>
          <w:szCs w:val="24"/>
        </w:rPr>
        <w:t>. ?</w:t>
      </w:r>
      <w:proofErr w:type="spellStart"/>
      <w:proofErr w:type="gramEnd"/>
      <w:r w:rsidRPr="00301F14">
        <w:rPr>
          <w:rFonts w:ascii="Courier New" w:eastAsia="Times New Roman" w:hAnsi="Courier New" w:cs="Courier New"/>
          <w:sz w:val="24"/>
          <w:szCs w:val="24"/>
        </w:rPr>
        <w:t>suppress_response_codes</w:t>
      </w:r>
      <w:proofErr w:type="spellEnd"/>
      <w:r w:rsidRPr="00301F14">
        <w:rPr>
          <w:rFonts w:ascii="Courier New" w:eastAsia="Times New Roman" w:hAnsi="Courier New" w:cs="Courier New"/>
          <w:sz w:val="24"/>
          <w:szCs w:val="24"/>
        </w:rPr>
        <w:t>=true</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Return detailed human readable error no. + </w:t>
      </w:r>
      <w:proofErr w:type="gramStart"/>
      <w:r w:rsidRPr="00301F14">
        <w:rPr>
          <w:rFonts w:ascii="inherit" w:eastAsia="Times New Roman" w:hAnsi="inherit" w:cs="Times New Roman"/>
          <w:spacing w:val="-2"/>
          <w:sz w:val="24"/>
          <w:szCs w:val="24"/>
        </w:rPr>
        <w:t>description</w:t>
      </w:r>
      <w:proofErr w:type="gramEnd"/>
      <w:r w:rsidRPr="00301F14">
        <w:rPr>
          <w:rFonts w:ascii="inherit" w:eastAsia="Times New Roman" w:hAnsi="inherit" w:cs="Times New Roman"/>
          <w:spacing w:val="-2"/>
          <w:sz w:val="24"/>
          <w:szCs w:val="24"/>
        </w:rPr>
        <w:br/>
        <w:t>information on how to fix things + contact details</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1F14">
        <w:rPr>
          <w:rFonts w:ascii="Courier New" w:eastAsia="Times New Roman" w:hAnsi="Courier New" w:cs="Courier New"/>
          <w:sz w:val="20"/>
          <w:szCs w:val="20"/>
        </w:rPr>
        <w:t xml:space="preserve">    </w:t>
      </w:r>
      <w:proofErr w:type="gramStart"/>
      <w:r w:rsidRPr="00301F14">
        <w:rPr>
          <w:rFonts w:ascii="Courier New" w:eastAsia="Times New Roman" w:hAnsi="Courier New" w:cs="Courier New"/>
          <w:sz w:val="20"/>
          <w:szCs w:val="20"/>
        </w:rPr>
        <w:t>{ "</w:t>
      </w:r>
      <w:proofErr w:type="spellStart"/>
      <w:proofErr w:type="gramEnd"/>
      <w:r w:rsidRPr="00301F14">
        <w:rPr>
          <w:rFonts w:ascii="Courier New" w:eastAsia="Times New Roman" w:hAnsi="Courier New" w:cs="Courier New"/>
          <w:sz w:val="20"/>
          <w:szCs w:val="20"/>
        </w:rPr>
        <w:t>developer_message</w:t>
      </w:r>
      <w:proofErr w:type="spellEnd"/>
      <w:r w:rsidRPr="00301F14">
        <w:rPr>
          <w:rFonts w:ascii="Courier New" w:eastAsia="Times New Roman" w:hAnsi="Courier New" w:cs="Courier New"/>
          <w:sz w:val="20"/>
          <w:szCs w:val="20"/>
        </w:rPr>
        <w:t>": "…",</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1F14">
        <w:rPr>
          <w:rFonts w:ascii="Courier New" w:eastAsia="Times New Roman" w:hAnsi="Courier New" w:cs="Courier New"/>
          <w:sz w:val="20"/>
          <w:szCs w:val="20"/>
        </w:rPr>
        <w:t xml:space="preserve">      "</w:t>
      </w:r>
      <w:proofErr w:type="spellStart"/>
      <w:r w:rsidRPr="00301F14">
        <w:rPr>
          <w:rFonts w:ascii="Courier New" w:eastAsia="Times New Roman" w:hAnsi="Courier New" w:cs="Courier New"/>
          <w:sz w:val="20"/>
          <w:szCs w:val="20"/>
        </w:rPr>
        <w:t>user_message</w:t>
      </w:r>
      <w:proofErr w:type="spellEnd"/>
      <w:r w:rsidRPr="00301F14">
        <w:rPr>
          <w:rFonts w:ascii="Courier New" w:eastAsia="Times New Roman" w:hAnsi="Courier New" w:cs="Courier New"/>
          <w:sz w:val="20"/>
          <w:szCs w:val="20"/>
        </w:rPr>
        <w:t>": "...",</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1F14">
        <w:rPr>
          <w:rFonts w:ascii="Courier New" w:eastAsia="Times New Roman" w:hAnsi="Courier New" w:cs="Courier New"/>
          <w:sz w:val="20"/>
          <w:szCs w:val="20"/>
        </w:rPr>
        <w:t xml:space="preserve">      "</w:t>
      </w:r>
      <w:proofErr w:type="spellStart"/>
      <w:r w:rsidRPr="00301F14">
        <w:rPr>
          <w:rFonts w:ascii="Courier New" w:eastAsia="Times New Roman" w:hAnsi="Courier New" w:cs="Courier New"/>
          <w:sz w:val="20"/>
          <w:szCs w:val="20"/>
        </w:rPr>
        <w:t>error_code</w:t>
      </w:r>
      <w:proofErr w:type="spellEnd"/>
      <w:r w:rsidRPr="00301F14">
        <w:rPr>
          <w:rFonts w:ascii="Courier New" w:eastAsia="Times New Roman" w:hAnsi="Courier New" w:cs="Courier New"/>
          <w:sz w:val="20"/>
          <w:szCs w:val="20"/>
        </w:rPr>
        <w:t>": "...",</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1F14">
        <w:rPr>
          <w:rFonts w:ascii="Courier New" w:eastAsia="Times New Roman" w:hAnsi="Courier New" w:cs="Courier New"/>
          <w:sz w:val="20"/>
          <w:szCs w:val="20"/>
        </w:rPr>
        <w:t xml:space="preserve">      "</w:t>
      </w:r>
      <w:proofErr w:type="spellStart"/>
      <w:r w:rsidRPr="00301F14">
        <w:rPr>
          <w:rFonts w:ascii="Courier New" w:eastAsia="Times New Roman" w:hAnsi="Courier New" w:cs="Courier New"/>
          <w:sz w:val="20"/>
          <w:szCs w:val="20"/>
        </w:rPr>
        <w:t>contact_details</w:t>
      </w:r>
      <w:proofErr w:type="spellEnd"/>
      <w:r w:rsidRPr="00301F14">
        <w:rPr>
          <w:rFonts w:ascii="Courier New" w:eastAsia="Times New Roman" w:hAnsi="Courier New" w:cs="Courier New"/>
          <w:sz w:val="20"/>
          <w:szCs w:val="20"/>
        </w:rPr>
        <w:t>": "..."</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0"/>
          <w:szCs w:val="20"/>
        </w:rPr>
        <w:t xml:space="preserve">    }</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6.3.8. Principle #8 – Use of HTTP Status Codes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More th</w:t>
      </w:r>
      <w:ins w:id="217" w:author="Carl Reed" w:date="2021-02-19T17:32:00Z">
        <w:r>
          <w:rPr>
            <w:rFonts w:ascii="inherit" w:eastAsia="Times New Roman" w:hAnsi="inherit" w:cs="Times New Roman"/>
            <w:spacing w:val="-2"/>
            <w:sz w:val="24"/>
            <w:szCs w:val="24"/>
          </w:rPr>
          <w:t>a</w:t>
        </w:r>
      </w:ins>
      <w:del w:id="218" w:author="Carl Reed" w:date="2021-02-19T17:32:00Z">
        <w:r w:rsidRPr="00301F14" w:rsidDel="00301F14">
          <w:rPr>
            <w:rFonts w:ascii="inherit" w:eastAsia="Times New Roman" w:hAnsi="inherit" w:cs="Times New Roman"/>
            <w:spacing w:val="-2"/>
            <w:sz w:val="24"/>
            <w:szCs w:val="24"/>
          </w:rPr>
          <w:delText>e</w:delText>
        </w:r>
      </w:del>
      <w:r w:rsidRPr="00301F14">
        <w:rPr>
          <w:rFonts w:ascii="inherit" w:eastAsia="Times New Roman" w:hAnsi="inherit" w:cs="Times New Roman"/>
          <w:spacing w:val="-2"/>
          <w:sz w:val="24"/>
          <w:szCs w:val="24"/>
        </w:rPr>
        <w:t xml:space="preserve">n 70 HTTP status codes exist (summary </w:t>
      </w:r>
      <w:ins w:id="219" w:author="Carl Reed" w:date="2021-02-19T17:46:00Z">
        <w:r w:rsidR="00380E6B">
          <w:rPr>
            <w:rFonts w:ascii="inherit" w:eastAsia="Times New Roman" w:hAnsi="inherit" w:cs="Times New Roman"/>
            <w:spacing w:val="-2"/>
            <w:sz w:val="24"/>
            <w:szCs w:val="24"/>
          </w:rPr>
          <w:t xml:space="preserve">is </w:t>
        </w:r>
      </w:ins>
      <w:r w:rsidRPr="00301F14">
        <w:rPr>
          <w:rFonts w:ascii="inherit" w:eastAsia="Times New Roman" w:hAnsi="inherit" w:cs="Times New Roman"/>
          <w:spacing w:val="-2"/>
          <w:sz w:val="24"/>
          <w:szCs w:val="24"/>
        </w:rPr>
        <w:t xml:space="preserve">in </w:t>
      </w:r>
      <w:commentRangeStart w:id="220"/>
      <w:r w:rsidRPr="00301F14">
        <w:rPr>
          <w:rFonts w:ascii="inherit" w:eastAsia="Times New Roman" w:hAnsi="inherit" w:cs="Times New Roman"/>
          <w:spacing w:val="-2"/>
          <w:sz w:val="24"/>
          <w:szCs w:val="24"/>
        </w:rPr>
        <w:t>RFC 7231</w:t>
      </w:r>
      <w:commentRangeEnd w:id="220"/>
      <w:r w:rsidR="00380E6B">
        <w:rPr>
          <w:rStyle w:val="CommentReference"/>
        </w:rPr>
        <w:commentReference w:id="220"/>
      </w:r>
      <w:r w:rsidRPr="00301F14">
        <w:rPr>
          <w:rFonts w:ascii="inherit" w:eastAsia="Times New Roman" w:hAnsi="inherit" w:cs="Times New Roman"/>
          <w:spacing w:val="-2"/>
          <w:sz w:val="24"/>
          <w:szCs w:val="24"/>
        </w:rPr>
        <w:t>). You should reduce the use in your API to the most important ones. For example:</w:t>
      </w:r>
    </w:p>
    <w:tbl>
      <w:tblPr>
        <w:tblW w:w="1090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053"/>
        <w:gridCol w:w="5852"/>
      </w:tblGrid>
      <w:tr w:rsidR="00301F14" w:rsidRPr="00301F14" w:rsidTr="00301F14">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Option Set #1 – Basic set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20" w:type="dxa"/>
              <w:left w:w="150" w:type="dxa"/>
              <w:bottom w:w="150" w:type="dxa"/>
              <w:right w:w="150" w:type="dxa"/>
            </w:tcMar>
            <w:hideMark/>
          </w:tcPr>
          <w:p w:rsidR="00301F14" w:rsidRPr="00301F14" w:rsidRDefault="00301F14" w:rsidP="00301F14">
            <w:pPr>
              <w:spacing w:after="0" w:line="240" w:lineRule="auto"/>
              <w:rPr>
                <w:rFonts w:ascii="Times New Roman" w:eastAsia="Times New Roman" w:hAnsi="Times New Roman" w:cs="Times New Roman"/>
                <w:b/>
                <w:bCs/>
                <w:sz w:val="24"/>
                <w:szCs w:val="24"/>
              </w:rPr>
            </w:pPr>
            <w:r w:rsidRPr="00301F14">
              <w:rPr>
                <w:rFonts w:ascii="Times New Roman" w:eastAsia="Times New Roman" w:hAnsi="Times New Roman" w:cs="Times New Roman"/>
                <w:b/>
                <w:bCs/>
                <w:sz w:val="24"/>
                <w:szCs w:val="24"/>
              </w:rPr>
              <w:t>Option Set #2 – Additional</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- 100 - Continue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- 200 - OK</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- 201 - Created</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- 204 - No Content</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- 304 - Not Modified</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- 400 - Bad Request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- 401 Unauthorized</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- 403 - Forbidden</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- 404 - Not Found</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- 405 - Method Not Allowed</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- 406 - Not Acceptable</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- 409 - Conflict</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- 410 - Gone</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- 412 - Precondition Failed</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- 415 - Unsupported Media Type</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- 422 - </w:t>
            </w:r>
            <w:proofErr w:type="spellStart"/>
            <w:r w:rsidRPr="00301F14">
              <w:rPr>
                <w:rFonts w:ascii="inherit" w:eastAsia="Times New Roman" w:hAnsi="inherit" w:cs="Times New Roman"/>
                <w:spacing w:val="-2"/>
                <w:sz w:val="24"/>
                <w:szCs w:val="24"/>
              </w:rPr>
              <w:t>Unprocessable</w:t>
            </w:r>
            <w:proofErr w:type="spellEnd"/>
            <w:r w:rsidRPr="00301F14">
              <w:rPr>
                <w:rFonts w:ascii="inherit" w:eastAsia="Times New Roman" w:hAnsi="inherit" w:cs="Times New Roman"/>
                <w:spacing w:val="-2"/>
                <w:sz w:val="24"/>
                <w:szCs w:val="24"/>
              </w:rPr>
              <w:t xml:space="preserve"> Entity</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Times New Roman" w:eastAsia="Times New Roman" w:hAnsi="Times New Roman" w:cs="Times New Roman"/>
                <w:sz w:val="24"/>
                <w:szCs w:val="24"/>
              </w:rPr>
            </w:pP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- 429 - Too Many Requests</w:t>
            </w:r>
          </w:p>
        </w:tc>
      </w:tr>
      <w:tr w:rsidR="00301F14" w:rsidRPr="00301F14" w:rsidTr="00301F14">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- 500 - Internal Server Error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01F14" w:rsidRPr="00301F14" w:rsidRDefault="00301F14" w:rsidP="00301F14">
            <w:pPr>
              <w:spacing w:after="0"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- 503 - Service Unavailable</w:t>
            </w:r>
          </w:p>
        </w:tc>
      </w:tr>
    </w:tbl>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Be explicit which </w:t>
      </w:r>
      <w:commentRangeStart w:id="221"/>
      <w:r w:rsidRPr="00301F14">
        <w:rPr>
          <w:rFonts w:ascii="inherit" w:eastAsia="Times New Roman" w:hAnsi="inherit" w:cs="Times New Roman"/>
          <w:spacing w:val="-2"/>
          <w:sz w:val="24"/>
          <w:szCs w:val="24"/>
        </w:rPr>
        <w:t>30x status code</w:t>
      </w:r>
      <w:ins w:id="222" w:author="Carl Reed" w:date="2021-02-19T18:28:00Z">
        <w:r w:rsidR="00C66A47">
          <w:rPr>
            <w:rFonts w:ascii="inherit" w:eastAsia="Times New Roman" w:hAnsi="inherit" w:cs="Times New Roman"/>
            <w:spacing w:val="-2"/>
            <w:sz w:val="24"/>
            <w:szCs w:val="24"/>
          </w:rPr>
          <w:t>s</w:t>
        </w:r>
      </w:ins>
      <w:r w:rsidRPr="00301F14">
        <w:rPr>
          <w:rFonts w:ascii="inherit" w:eastAsia="Times New Roman" w:hAnsi="inherit" w:cs="Times New Roman"/>
          <w:spacing w:val="-2"/>
          <w:sz w:val="24"/>
          <w:szCs w:val="24"/>
        </w:rPr>
        <w:t xml:space="preserve"> </w:t>
      </w:r>
      <w:commentRangeEnd w:id="221"/>
      <w:r w:rsidR="00C66A47">
        <w:rPr>
          <w:rStyle w:val="CommentReference"/>
        </w:rPr>
        <w:commentReference w:id="221"/>
      </w:r>
      <w:ins w:id="223" w:author="Carl Reed" w:date="2021-02-19T18:28:00Z">
        <w:r w:rsidR="00C66A47">
          <w:rPr>
            <w:rFonts w:ascii="inherit" w:eastAsia="Times New Roman" w:hAnsi="inherit" w:cs="Times New Roman"/>
            <w:spacing w:val="-2"/>
            <w:sz w:val="24"/>
            <w:szCs w:val="24"/>
          </w:rPr>
          <w:t>(</w:t>
        </w:r>
        <w:r w:rsidR="00C66A47">
          <w:rPr>
            <w:rStyle w:val="acopre"/>
          </w:rPr>
          <w:t xml:space="preserve">Redirects </w:t>
        </w:r>
        <w:proofErr w:type="gramStart"/>
        <w:r w:rsidR="00C66A47">
          <w:rPr>
            <w:rStyle w:val="acopre"/>
          </w:rPr>
          <w:t>( 300</w:t>
        </w:r>
        <w:proofErr w:type="gramEnd"/>
        <w:r w:rsidR="00C66A47">
          <w:rPr>
            <w:rStyle w:val="acopre"/>
          </w:rPr>
          <w:t xml:space="preserve"> – 399 )</w:t>
        </w:r>
        <w:r w:rsidR="00C66A47" w:rsidRPr="00301F14" w:rsidDel="00380E6B">
          <w:rPr>
            <w:rFonts w:ascii="inherit" w:eastAsia="Times New Roman" w:hAnsi="inherit" w:cs="Times New Roman"/>
            <w:spacing w:val="-2"/>
            <w:sz w:val="24"/>
            <w:szCs w:val="24"/>
          </w:rPr>
          <w:t xml:space="preserve"> </w:t>
        </w:r>
      </w:ins>
      <w:del w:id="224" w:author="Carl Reed" w:date="2021-02-19T17:47:00Z">
        <w:r w:rsidRPr="00301F14" w:rsidDel="00380E6B">
          <w:rPr>
            <w:rFonts w:ascii="inherit" w:eastAsia="Times New Roman" w:hAnsi="inherit" w:cs="Times New Roman"/>
            <w:spacing w:val="-2"/>
            <w:sz w:val="24"/>
            <w:szCs w:val="24"/>
          </w:rPr>
          <w:delText xml:space="preserve">your </w:delText>
        </w:r>
      </w:del>
      <w:ins w:id="225" w:author="Carl Reed" w:date="2021-02-19T17:47:00Z">
        <w:r w:rsidR="00380E6B">
          <w:rPr>
            <w:rFonts w:ascii="inherit" w:eastAsia="Times New Roman" w:hAnsi="inherit" w:cs="Times New Roman"/>
            <w:spacing w:val="-2"/>
            <w:sz w:val="24"/>
            <w:szCs w:val="24"/>
          </w:rPr>
          <w:t>the</w:t>
        </w:r>
        <w:r w:rsidR="00380E6B"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 xml:space="preserve">API supports. For any supported 30x </w:t>
      </w:r>
      <w:ins w:id="226" w:author="Carl Reed" w:date="2021-02-19T18:28:00Z">
        <w:r w:rsidR="00C66A47">
          <w:rPr>
            <w:rFonts w:ascii="inherit" w:eastAsia="Times New Roman" w:hAnsi="inherit" w:cs="Times New Roman"/>
            <w:spacing w:val="-2"/>
            <w:sz w:val="24"/>
            <w:szCs w:val="24"/>
          </w:rPr>
          <w:t xml:space="preserve">codes </w:t>
        </w:r>
      </w:ins>
      <w:r w:rsidRPr="00301F14">
        <w:rPr>
          <w:rFonts w:ascii="inherit" w:eastAsia="Times New Roman" w:hAnsi="inherit" w:cs="Times New Roman"/>
          <w:spacing w:val="-2"/>
          <w:sz w:val="24"/>
          <w:szCs w:val="24"/>
        </w:rPr>
        <w:t>follow the HTTP semantics.</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6.3.9. Principle #9 – Use of HTTP Header</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Define all HTTP Headers that </w:t>
      </w:r>
      <w:del w:id="227" w:author="Carl Reed" w:date="2021-02-19T18:29:00Z">
        <w:r w:rsidRPr="00301F14" w:rsidDel="00C66A47">
          <w:rPr>
            <w:rFonts w:ascii="inherit" w:eastAsia="Times New Roman" w:hAnsi="inherit" w:cs="Times New Roman"/>
            <w:spacing w:val="-2"/>
            <w:sz w:val="24"/>
            <w:szCs w:val="24"/>
          </w:rPr>
          <w:delText xml:space="preserve">your </w:delText>
        </w:r>
      </w:del>
      <w:ins w:id="228" w:author="Carl Reed" w:date="2021-02-19T18:29:00Z">
        <w:r w:rsidR="00C66A47">
          <w:rPr>
            <w:rFonts w:ascii="inherit" w:eastAsia="Times New Roman" w:hAnsi="inherit" w:cs="Times New Roman"/>
            <w:spacing w:val="-2"/>
            <w:sz w:val="24"/>
            <w:szCs w:val="24"/>
          </w:rPr>
          <w:t>the</w:t>
        </w:r>
        <w:r w:rsidR="00C66A47"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API supports.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Use HTTP Headers as </w:t>
      </w:r>
      <w:del w:id="229" w:author="Carl Reed" w:date="2021-02-19T18:30:00Z">
        <w:r w:rsidRPr="00301F14" w:rsidDel="00C66A47">
          <w:rPr>
            <w:rFonts w:ascii="inherit" w:eastAsia="Times New Roman" w:hAnsi="inherit" w:cs="Times New Roman"/>
            <w:spacing w:val="-2"/>
            <w:sz w:val="24"/>
            <w:szCs w:val="24"/>
          </w:rPr>
          <w:delText>intended by</w:delText>
        </w:r>
      </w:del>
      <w:ins w:id="230" w:author="Carl Reed" w:date="2021-02-19T18:30:00Z">
        <w:r w:rsidR="00C66A47">
          <w:rPr>
            <w:rFonts w:ascii="inherit" w:eastAsia="Times New Roman" w:hAnsi="inherit" w:cs="Times New Roman"/>
            <w:spacing w:val="-2"/>
            <w:sz w:val="24"/>
            <w:szCs w:val="24"/>
          </w:rPr>
          <w:t>specified in</w:t>
        </w:r>
      </w:ins>
      <w:r w:rsidRPr="00301F14">
        <w:rPr>
          <w:rFonts w:ascii="inherit" w:eastAsia="Times New Roman" w:hAnsi="inherit" w:cs="Times New Roman"/>
          <w:spacing w:val="-2"/>
          <w:sz w:val="24"/>
          <w:szCs w:val="24"/>
        </w:rPr>
        <w:t xml:space="preserve"> </w:t>
      </w:r>
      <w:commentRangeStart w:id="231"/>
      <w:r w:rsidRPr="00301F14">
        <w:rPr>
          <w:rFonts w:ascii="inherit" w:eastAsia="Times New Roman" w:hAnsi="inherit" w:cs="Times New Roman"/>
          <w:spacing w:val="-2"/>
          <w:sz w:val="24"/>
          <w:szCs w:val="24"/>
        </w:rPr>
        <w:t>RFC 2616</w:t>
      </w:r>
      <w:commentRangeEnd w:id="231"/>
      <w:r w:rsidR="00C66A47">
        <w:rPr>
          <w:rStyle w:val="CommentReference"/>
        </w:rPr>
        <w:commentReference w:id="231"/>
      </w:r>
      <w:r w:rsidRPr="00301F14">
        <w:rPr>
          <w:rFonts w:ascii="inherit" w:eastAsia="Times New Roman" w:hAnsi="inherit" w:cs="Times New Roman"/>
          <w:spacing w:val="-2"/>
          <w:sz w:val="24"/>
          <w:szCs w:val="24"/>
        </w:rPr>
        <w:t xml:space="preserve">, but design </w:t>
      </w:r>
      <w:del w:id="232" w:author="Carl Reed" w:date="2021-02-19T18:30:00Z">
        <w:r w:rsidRPr="00301F14" w:rsidDel="00C66A47">
          <w:rPr>
            <w:rFonts w:ascii="inherit" w:eastAsia="Times New Roman" w:hAnsi="inherit" w:cs="Times New Roman"/>
            <w:spacing w:val="-2"/>
            <w:sz w:val="24"/>
            <w:szCs w:val="24"/>
          </w:rPr>
          <w:delText xml:space="preserve">your </w:delText>
        </w:r>
      </w:del>
      <w:ins w:id="233" w:author="Carl Reed" w:date="2021-02-19T18:30:00Z">
        <w:r w:rsidR="00C66A47">
          <w:rPr>
            <w:rFonts w:ascii="inherit" w:eastAsia="Times New Roman" w:hAnsi="inherit" w:cs="Times New Roman"/>
            <w:spacing w:val="-2"/>
            <w:sz w:val="24"/>
            <w:szCs w:val="24"/>
          </w:rPr>
          <w:t>the</w:t>
        </w:r>
        <w:r w:rsidR="00C66A47"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API to allow overwriting of HTTP Headers based on URL query parameters.</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For support of caching</w:t>
      </w:r>
      <w:ins w:id="234" w:author="Carl Reed" w:date="2021-02-19T18:30:00Z">
        <w:r w:rsidR="00506717">
          <w:rPr>
            <w:rFonts w:ascii="inherit" w:eastAsia="Times New Roman" w:hAnsi="inherit" w:cs="Times New Roman"/>
            <w:spacing w:val="-2"/>
            <w:sz w:val="24"/>
            <w:szCs w:val="24"/>
          </w:rPr>
          <w:t>,</w:t>
        </w:r>
      </w:ins>
      <w:r w:rsidRPr="00301F14">
        <w:rPr>
          <w:rFonts w:ascii="inherit" w:eastAsia="Times New Roman" w:hAnsi="inherit" w:cs="Times New Roman"/>
          <w:spacing w:val="-2"/>
          <w:sz w:val="24"/>
          <w:szCs w:val="24"/>
        </w:rPr>
        <w:t xml:space="preserve"> consider </w:t>
      </w:r>
      <w:del w:id="235" w:author="Carl Reed" w:date="2021-02-19T18:30:00Z">
        <w:r w:rsidRPr="00301F14" w:rsidDel="00506717">
          <w:rPr>
            <w:rFonts w:ascii="inherit" w:eastAsia="Times New Roman" w:hAnsi="inherit" w:cs="Times New Roman"/>
            <w:spacing w:val="-2"/>
            <w:sz w:val="24"/>
            <w:szCs w:val="24"/>
          </w:rPr>
          <w:delText xml:space="preserve">to </w:delText>
        </w:r>
      </w:del>
      <w:r w:rsidRPr="00301F14">
        <w:rPr>
          <w:rFonts w:ascii="inherit" w:eastAsia="Times New Roman" w:hAnsi="inherit" w:cs="Times New Roman"/>
          <w:spacing w:val="-2"/>
          <w:sz w:val="24"/>
          <w:szCs w:val="24"/>
        </w:rPr>
        <w:t>support</w:t>
      </w:r>
      <w:ins w:id="236" w:author="Carl Reed" w:date="2021-02-19T18:30:00Z">
        <w:r w:rsidR="00506717">
          <w:rPr>
            <w:rFonts w:ascii="inherit" w:eastAsia="Times New Roman" w:hAnsi="inherit" w:cs="Times New Roman"/>
            <w:spacing w:val="-2"/>
            <w:sz w:val="24"/>
            <w:szCs w:val="24"/>
          </w:rPr>
          <w:t>ing</w:t>
        </w:r>
      </w:ins>
      <w:r w:rsidRPr="00301F14">
        <w:rPr>
          <w:rFonts w:ascii="inherit" w:eastAsia="Times New Roman" w:hAnsi="inherit" w:cs="Times New Roman"/>
          <w:spacing w:val="-2"/>
          <w:sz w:val="24"/>
          <w:szCs w:val="24"/>
        </w:rPr>
        <w:t xml:space="preserve"> entity tags and the associated headers. However, their use might be in conflict when implementing security requirements. For these cases, </w:t>
      </w:r>
      <w:del w:id="237" w:author="Carl Reed" w:date="2021-02-19T18:31:00Z">
        <w:r w:rsidRPr="00301F14" w:rsidDel="00506717">
          <w:rPr>
            <w:rFonts w:ascii="inherit" w:eastAsia="Times New Roman" w:hAnsi="inherit" w:cs="Times New Roman"/>
            <w:spacing w:val="-2"/>
            <w:sz w:val="24"/>
            <w:szCs w:val="24"/>
          </w:rPr>
          <w:delText xml:space="preserve">you should </w:delText>
        </w:r>
      </w:del>
      <w:r w:rsidRPr="00301F14">
        <w:rPr>
          <w:rFonts w:ascii="inherit" w:eastAsia="Times New Roman" w:hAnsi="inherit" w:cs="Times New Roman"/>
          <w:spacing w:val="-2"/>
          <w:sz w:val="24"/>
          <w:szCs w:val="24"/>
        </w:rPr>
        <w:t>explicitly name those headers that must be overwritten to avoid caching.</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 xml:space="preserve">6.3.10. Principle #10 - </w:t>
      </w:r>
      <w:commentRangeStart w:id="238"/>
      <w:r w:rsidRPr="00301F14">
        <w:rPr>
          <w:rFonts w:ascii="Arial" w:eastAsia="Times New Roman" w:hAnsi="Arial" w:cs="Arial"/>
          <w:color w:val="BA3925"/>
          <w:sz w:val="35"/>
          <w:szCs w:val="35"/>
        </w:rPr>
        <w:t>Content Negotiation</w:t>
      </w:r>
      <w:commentRangeEnd w:id="238"/>
      <w:r w:rsidR="00EF55ED">
        <w:rPr>
          <w:rStyle w:val="CommentReference"/>
        </w:rPr>
        <w:commentReference w:id="238"/>
      </w:r>
    </w:p>
    <w:p w:rsidR="00EF55ED" w:rsidRDefault="00EF55ED" w:rsidP="00301F14">
      <w:pPr>
        <w:shd w:val="clear" w:color="auto" w:fill="FFFFFF"/>
        <w:spacing w:before="100" w:beforeAutospacing="1" w:after="100" w:afterAutospacing="1" w:line="240" w:lineRule="auto"/>
        <w:rPr>
          <w:ins w:id="239" w:author="Carl Reed" w:date="2021-02-21T15:42:00Z"/>
          <w:rFonts w:ascii="inherit" w:eastAsia="Times New Roman" w:hAnsi="inherit" w:cs="Times New Roman"/>
          <w:spacing w:val="-2"/>
          <w:sz w:val="24"/>
          <w:szCs w:val="24"/>
        </w:rPr>
      </w:pPr>
      <w:ins w:id="240" w:author="Carl Reed" w:date="2021-02-21T15:42:00Z">
        <w:r w:rsidRPr="00EF55ED">
          <w:rPr>
            <w:rFonts w:ascii="inherit" w:eastAsia="Times New Roman" w:hAnsi="inherit" w:cs="Times New Roman"/>
            <w:spacing w:val="-2"/>
            <w:sz w:val="24"/>
            <w:szCs w:val="24"/>
          </w:rPr>
          <w:t>In HTTP, content negotiation is the mechanism that is used for serving different representations of a resource at the same URI, so that the user agent can specify which is best suited for the user (for example, which language of a document, which image format, or which content encoding).</w:t>
        </w:r>
        <w:r>
          <w:rPr>
            <w:rFonts w:ascii="inherit" w:eastAsia="Times New Roman" w:hAnsi="inherit" w:cs="Times New Roman"/>
            <w:spacing w:val="-2"/>
            <w:sz w:val="24"/>
            <w:szCs w:val="24"/>
          </w:rPr>
          <w:t xml:space="preserve"> (Mozilla, 2021)</w:t>
        </w:r>
      </w:ins>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Content negotiation is an important</w:t>
      </w:r>
      <w:ins w:id="241" w:author="Carl Reed" w:date="2021-02-21T15:42:00Z">
        <w:r w:rsidR="00EF55ED">
          <w:rPr>
            <w:rFonts w:ascii="inherit" w:eastAsia="Times New Roman" w:hAnsi="inherit" w:cs="Times New Roman"/>
            <w:spacing w:val="-2"/>
            <w:sz w:val="24"/>
            <w:szCs w:val="24"/>
          </w:rPr>
          <w:t xml:space="preserve"> aspect of any Web API specification and implementation</w:t>
        </w:r>
      </w:ins>
      <w:del w:id="242" w:author="Carl Reed" w:date="2021-02-21T15:36:00Z">
        <w:r w:rsidRPr="00301F14" w:rsidDel="00EF55ED">
          <w:rPr>
            <w:rFonts w:ascii="inherit" w:eastAsia="Times New Roman" w:hAnsi="inherit" w:cs="Times New Roman"/>
            <w:spacing w:val="-2"/>
            <w:sz w:val="24"/>
            <w:szCs w:val="24"/>
          </w:rPr>
          <w:delText>,</w:delText>
        </w:r>
      </w:del>
      <w:r w:rsidRPr="00301F14">
        <w:rPr>
          <w:rFonts w:ascii="inherit" w:eastAsia="Times New Roman" w:hAnsi="inherit" w:cs="Times New Roman"/>
          <w:spacing w:val="-2"/>
          <w:sz w:val="24"/>
          <w:szCs w:val="24"/>
        </w:rPr>
        <w:t xml:space="preserve"> </w:t>
      </w:r>
      <w:commentRangeStart w:id="243"/>
      <w:r w:rsidRPr="00301F14">
        <w:rPr>
          <w:rFonts w:ascii="inherit" w:eastAsia="Times New Roman" w:hAnsi="inherit" w:cs="Times New Roman"/>
          <w:spacing w:val="-2"/>
          <w:sz w:val="24"/>
          <w:szCs w:val="24"/>
        </w:rPr>
        <w:t>but special case of Principle #9.</w:t>
      </w:r>
      <w:commentRangeEnd w:id="243"/>
      <w:r w:rsidR="00EF55ED">
        <w:rPr>
          <w:rStyle w:val="CommentReference"/>
        </w:rPr>
        <w:commentReference w:id="243"/>
      </w:r>
    </w:p>
    <w:p w:rsidR="00EF55ED" w:rsidRPr="00EF55ED" w:rsidRDefault="00EF55ED" w:rsidP="00EF55ED">
      <w:pPr>
        <w:spacing w:before="100" w:beforeAutospacing="1" w:after="100" w:afterAutospacing="1" w:line="240" w:lineRule="auto"/>
        <w:rPr>
          <w:ins w:id="244" w:author="Carl Reed" w:date="2021-02-21T15:44:00Z"/>
          <w:rFonts w:ascii="Times New Roman" w:eastAsia="Times New Roman" w:hAnsi="Times New Roman" w:cs="Times New Roman"/>
          <w:sz w:val="24"/>
          <w:szCs w:val="24"/>
        </w:rPr>
      </w:pPr>
      <w:ins w:id="245" w:author="Carl Reed" w:date="2021-02-21T15:44:00Z">
        <w:r w:rsidRPr="00EF55ED">
          <w:rPr>
            <w:rFonts w:ascii="Times New Roman" w:eastAsia="Times New Roman" w:hAnsi="Times New Roman" w:cs="Times New Roman"/>
            <w:sz w:val="24"/>
            <w:szCs w:val="24"/>
          </w:rPr>
          <w:t>The primary mechanism</w:t>
        </w:r>
      </w:ins>
      <w:ins w:id="246" w:author="Carl Reed" w:date="2021-02-21T15:45:00Z">
        <w:r>
          <w:rPr>
            <w:rFonts w:ascii="Times New Roman" w:eastAsia="Times New Roman" w:hAnsi="Times New Roman" w:cs="Times New Roman"/>
            <w:sz w:val="24"/>
            <w:szCs w:val="24"/>
          </w:rPr>
          <w:t>s</w:t>
        </w:r>
      </w:ins>
      <w:ins w:id="247" w:author="Carl Reed" w:date="2021-02-21T15:44:00Z">
        <w:r w:rsidRPr="00EF55ED">
          <w:rPr>
            <w:rFonts w:ascii="Times New Roman" w:eastAsia="Times New Roman" w:hAnsi="Times New Roman" w:cs="Times New Roman"/>
            <w:sz w:val="24"/>
            <w:szCs w:val="24"/>
          </w:rPr>
          <w:t xml:space="preserve"> for </w:t>
        </w:r>
      </w:ins>
      <w:ins w:id="248" w:author="Carl Reed" w:date="2021-02-21T15:45:00Z">
        <w:r>
          <w:rPr>
            <w:rFonts w:ascii="Times New Roman" w:eastAsia="Times New Roman" w:hAnsi="Times New Roman" w:cs="Times New Roman"/>
            <w:sz w:val="24"/>
            <w:szCs w:val="24"/>
          </w:rPr>
          <w:t xml:space="preserve">HTTP based </w:t>
        </w:r>
      </w:ins>
      <w:ins w:id="249" w:author="Carl Reed" w:date="2021-02-21T15:44:00Z">
        <w:r w:rsidRPr="00EF55ED">
          <w:rPr>
            <w:rFonts w:ascii="Times New Roman" w:eastAsia="Times New Roman" w:hAnsi="Times New Roman" w:cs="Times New Roman"/>
            <w:sz w:val="24"/>
            <w:szCs w:val="24"/>
          </w:rPr>
          <w:t>content n</w:t>
        </w:r>
        <w:r>
          <w:rPr>
            <w:rFonts w:ascii="Times New Roman" w:eastAsia="Times New Roman" w:hAnsi="Times New Roman" w:cs="Times New Roman"/>
            <w:sz w:val="24"/>
            <w:szCs w:val="24"/>
          </w:rPr>
          <w:t xml:space="preserve">egotiation </w:t>
        </w:r>
        <w:r w:rsidRPr="00EF55ED">
          <w:rPr>
            <w:rFonts w:ascii="Times New Roman" w:eastAsia="Times New Roman" w:hAnsi="Times New Roman" w:cs="Times New Roman"/>
            <w:sz w:val="24"/>
            <w:szCs w:val="24"/>
          </w:rPr>
          <w:t>are these request headers:</w:t>
        </w:r>
      </w:ins>
    </w:p>
    <w:p w:rsidR="00EF55ED" w:rsidRPr="00EF55ED" w:rsidRDefault="00EF55ED" w:rsidP="00EF55ED">
      <w:pPr>
        <w:numPr>
          <w:ilvl w:val="0"/>
          <w:numId w:val="2"/>
        </w:numPr>
        <w:spacing w:before="100" w:beforeAutospacing="1" w:after="100" w:afterAutospacing="1" w:line="240" w:lineRule="auto"/>
        <w:rPr>
          <w:ins w:id="250" w:author="Carl Reed" w:date="2021-02-21T15:44:00Z"/>
          <w:rFonts w:ascii="Times New Roman" w:eastAsia="Times New Roman" w:hAnsi="Times New Roman" w:cs="Times New Roman"/>
          <w:sz w:val="24"/>
          <w:szCs w:val="24"/>
        </w:rPr>
      </w:pPr>
      <w:ins w:id="251" w:author="Carl Reed" w:date="2021-02-21T15:44:00Z">
        <w:r w:rsidRPr="00EF55ED">
          <w:rPr>
            <w:rFonts w:ascii="Times New Roman" w:eastAsia="Times New Roman" w:hAnsi="Times New Roman" w:cs="Times New Roman"/>
            <w:b/>
            <w:bCs/>
            <w:sz w:val="24"/>
            <w:szCs w:val="24"/>
          </w:rPr>
          <w:t>Accept:</w:t>
        </w:r>
        <w:r w:rsidRPr="00EF55ED">
          <w:rPr>
            <w:rFonts w:ascii="Times New Roman" w:eastAsia="Times New Roman" w:hAnsi="Times New Roman" w:cs="Times New Roman"/>
            <w:sz w:val="24"/>
            <w:szCs w:val="24"/>
          </w:rPr>
          <w:t xml:space="preserve"> Which media types are acceptable for the response, such as "application/</w:t>
        </w:r>
        <w:proofErr w:type="spellStart"/>
        <w:r w:rsidRPr="00EF55ED">
          <w:rPr>
            <w:rFonts w:ascii="Times New Roman" w:eastAsia="Times New Roman" w:hAnsi="Times New Roman" w:cs="Times New Roman"/>
            <w:sz w:val="24"/>
            <w:szCs w:val="24"/>
          </w:rPr>
          <w:t>json</w:t>
        </w:r>
        <w:proofErr w:type="spellEnd"/>
        <w:r w:rsidRPr="00EF55ED">
          <w:rPr>
            <w:rFonts w:ascii="Times New Roman" w:eastAsia="Times New Roman" w:hAnsi="Times New Roman" w:cs="Times New Roman"/>
            <w:sz w:val="24"/>
            <w:szCs w:val="24"/>
          </w:rPr>
          <w:t>," "application/xml," or a custom media type such as "application/</w:t>
        </w:r>
        <w:proofErr w:type="spellStart"/>
        <w:r w:rsidRPr="00EF55ED">
          <w:rPr>
            <w:rFonts w:ascii="Times New Roman" w:eastAsia="Times New Roman" w:hAnsi="Times New Roman" w:cs="Times New Roman"/>
            <w:sz w:val="24"/>
            <w:szCs w:val="24"/>
          </w:rPr>
          <w:t>vnd.example+xml</w:t>
        </w:r>
        <w:proofErr w:type="spellEnd"/>
        <w:r w:rsidRPr="00EF55ED">
          <w:rPr>
            <w:rFonts w:ascii="Times New Roman" w:eastAsia="Times New Roman" w:hAnsi="Times New Roman" w:cs="Times New Roman"/>
            <w:sz w:val="24"/>
            <w:szCs w:val="24"/>
          </w:rPr>
          <w:t>"</w:t>
        </w:r>
      </w:ins>
    </w:p>
    <w:p w:rsidR="00EF55ED" w:rsidRPr="00EF55ED" w:rsidRDefault="00EF55ED" w:rsidP="00EF55ED">
      <w:pPr>
        <w:numPr>
          <w:ilvl w:val="0"/>
          <w:numId w:val="2"/>
        </w:numPr>
        <w:spacing w:before="100" w:beforeAutospacing="1" w:after="100" w:afterAutospacing="1" w:line="240" w:lineRule="auto"/>
        <w:rPr>
          <w:ins w:id="252" w:author="Carl Reed" w:date="2021-02-21T15:44:00Z"/>
          <w:rFonts w:ascii="Times New Roman" w:eastAsia="Times New Roman" w:hAnsi="Times New Roman" w:cs="Times New Roman"/>
          <w:sz w:val="24"/>
          <w:szCs w:val="24"/>
        </w:rPr>
      </w:pPr>
      <w:ins w:id="253" w:author="Carl Reed" w:date="2021-02-21T15:44:00Z">
        <w:r w:rsidRPr="00EF55ED">
          <w:rPr>
            <w:rFonts w:ascii="Times New Roman" w:eastAsia="Times New Roman" w:hAnsi="Times New Roman" w:cs="Times New Roman"/>
            <w:b/>
            <w:bCs/>
            <w:sz w:val="24"/>
            <w:szCs w:val="24"/>
          </w:rPr>
          <w:lastRenderedPageBreak/>
          <w:t>Accept-Charset:</w:t>
        </w:r>
        <w:r w:rsidRPr="00EF55ED">
          <w:rPr>
            <w:rFonts w:ascii="Times New Roman" w:eastAsia="Times New Roman" w:hAnsi="Times New Roman" w:cs="Times New Roman"/>
            <w:sz w:val="24"/>
            <w:szCs w:val="24"/>
          </w:rPr>
          <w:t xml:space="preserve"> Which character sets are acceptable, such as UTF-8 or ISO 8859-</w:t>
        </w:r>
        <w:proofErr w:type="gramStart"/>
        <w:r w:rsidRPr="00EF55ED">
          <w:rPr>
            <w:rFonts w:ascii="Times New Roman" w:eastAsia="Times New Roman" w:hAnsi="Times New Roman" w:cs="Times New Roman"/>
            <w:sz w:val="24"/>
            <w:szCs w:val="24"/>
          </w:rPr>
          <w:t>1.</w:t>
        </w:r>
        <w:proofErr w:type="gramEnd"/>
      </w:ins>
    </w:p>
    <w:p w:rsidR="00EF55ED" w:rsidRPr="00EF55ED" w:rsidRDefault="00EF55ED" w:rsidP="00EF55ED">
      <w:pPr>
        <w:numPr>
          <w:ilvl w:val="0"/>
          <w:numId w:val="2"/>
        </w:numPr>
        <w:spacing w:before="100" w:beforeAutospacing="1" w:after="100" w:afterAutospacing="1" w:line="240" w:lineRule="auto"/>
        <w:rPr>
          <w:ins w:id="254" w:author="Carl Reed" w:date="2021-02-21T15:44:00Z"/>
          <w:rFonts w:ascii="Times New Roman" w:eastAsia="Times New Roman" w:hAnsi="Times New Roman" w:cs="Times New Roman"/>
          <w:sz w:val="24"/>
          <w:szCs w:val="24"/>
        </w:rPr>
      </w:pPr>
      <w:commentRangeStart w:id="255"/>
      <w:ins w:id="256" w:author="Carl Reed" w:date="2021-02-21T15:44:00Z">
        <w:r w:rsidRPr="00EF55ED">
          <w:rPr>
            <w:rFonts w:ascii="Times New Roman" w:eastAsia="Times New Roman" w:hAnsi="Times New Roman" w:cs="Times New Roman"/>
            <w:b/>
            <w:bCs/>
            <w:sz w:val="24"/>
            <w:szCs w:val="24"/>
          </w:rPr>
          <w:t>Accept-Encoding</w:t>
        </w:r>
      </w:ins>
      <w:commentRangeEnd w:id="255"/>
      <w:ins w:id="257" w:author="Carl Reed" w:date="2021-02-21T15:47:00Z">
        <w:r w:rsidR="003418D1">
          <w:rPr>
            <w:rStyle w:val="CommentReference"/>
          </w:rPr>
          <w:commentReference w:id="255"/>
        </w:r>
      </w:ins>
      <w:ins w:id="258" w:author="Carl Reed" w:date="2021-02-21T15:44:00Z">
        <w:r w:rsidRPr="00EF55ED">
          <w:rPr>
            <w:rFonts w:ascii="Times New Roman" w:eastAsia="Times New Roman" w:hAnsi="Times New Roman" w:cs="Times New Roman"/>
            <w:b/>
            <w:bCs/>
            <w:sz w:val="24"/>
            <w:szCs w:val="24"/>
          </w:rPr>
          <w:t>:</w:t>
        </w:r>
        <w:r w:rsidRPr="00EF55ED">
          <w:rPr>
            <w:rFonts w:ascii="Times New Roman" w:eastAsia="Times New Roman" w:hAnsi="Times New Roman" w:cs="Times New Roman"/>
            <w:sz w:val="24"/>
            <w:szCs w:val="24"/>
          </w:rPr>
          <w:t xml:space="preserve"> Which content encodings are acceptable, such as </w:t>
        </w:r>
        <w:proofErr w:type="spellStart"/>
        <w:proofErr w:type="gramStart"/>
        <w:r w:rsidRPr="00EF55ED">
          <w:rPr>
            <w:rFonts w:ascii="Times New Roman" w:eastAsia="Times New Roman" w:hAnsi="Times New Roman" w:cs="Times New Roman"/>
            <w:sz w:val="24"/>
            <w:szCs w:val="24"/>
          </w:rPr>
          <w:t>gzip</w:t>
        </w:r>
        <w:proofErr w:type="spellEnd"/>
        <w:r w:rsidRPr="00EF55ED">
          <w:rPr>
            <w:rFonts w:ascii="Times New Roman" w:eastAsia="Times New Roman" w:hAnsi="Times New Roman" w:cs="Times New Roman"/>
            <w:sz w:val="24"/>
            <w:szCs w:val="24"/>
          </w:rPr>
          <w:t>.</w:t>
        </w:r>
        <w:proofErr w:type="gramEnd"/>
      </w:ins>
    </w:p>
    <w:p w:rsidR="00EF55ED" w:rsidRPr="00EF55ED" w:rsidRDefault="00EF55ED" w:rsidP="00EF55ED">
      <w:pPr>
        <w:numPr>
          <w:ilvl w:val="0"/>
          <w:numId w:val="2"/>
        </w:numPr>
        <w:spacing w:before="100" w:beforeAutospacing="1" w:after="100" w:afterAutospacing="1" w:line="240" w:lineRule="auto"/>
        <w:rPr>
          <w:ins w:id="259" w:author="Carl Reed" w:date="2021-02-21T15:44:00Z"/>
          <w:rFonts w:ascii="Times New Roman" w:eastAsia="Times New Roman" w:hAnsi="Times New Roman" w:cs="Times New Roman"/>
          <w:sz w:val="24"/>
          <w:szCs w:val="24"/>
        </w:rPr>
      </w:pPr>
      <w:ins w:id="260" w:author="Carl Reed" w:date="2021-02-21T15:44:00Z">
        <w:r w:rsidRPr="00EF55ED">
          <w:rPr>
            <w:rFonts w:ascii="Times New Roman" w:eastAsia="Times New Roman" w:hAnsi="Times New Roman" w:cs="Times New Roman"/>
            <w:b/>
            <w:bCs/>
            <w:sz w:val="24"/>
            <w:szCs w:val="24"/>
          </w:rPr>
          <w:t>Accept-Language:</w:t>
        </w:r>
        <w:r w:rsidRPr="00EF55ED">
          <w:rPr>
            <w:rFonts w:ascii="Times New Roman" w:eastAsia="Times New Roman" w:hAnsi="Times New Roman" w:cs="Times New Roman"/>
            <w:sz w:val="24"/>
            <w:szCs w:val="24"/>
          </w:rPr>
          <w:t xml:space="preserve"> The preferred natural language, such as "</w:t>
        </w:r>
        <w:proofErr w:type="spellStart"/>
        <w:r w:rsidRPr="00EF55ED">
          <w:rPr>
            <w:rFonts w:ascii="Times New Roman" w:eastAsia="Times New Roman" w:hAnsi="Times New Roman" w:cs="Times New Roman"/>
            <w:sz w:val="24"/>
            <w:szCs w:val="24"/>
          </w:rPr>
          <w:t>en</w:t>
        </w:r>
        <w:proofErr w:type="spellEnd"/>
        <w:r w:rsidRPr="00EF55ED">
          <w:rPr>
            <w:rFonts w:ascii="Times New Roman" w:eastAsia="Times New Roman" w:hAnsi="Times New Roman" w:cs="Times New Roman"/>
            <w:sz w:val="24"/>
            <w:szCs w:val="24"/>
          </w:rPr>
          <w:t>-us".</w:t>
        </w:r>
      </w:ins>
    </w:p>
    <w:p w:rsidR="00EF55ED" w:rsidRDefault="00EF55ED" w:rsidP="00301F14">
      <w:pPr>
        <w:shd w:val="clear" w:color="auto" w:fill="FFFFFF"/>
        <w:spacing w:before="100" w:beforeAutospacing="1" w:after="100" w:afterAutospacing="1" w:line="240" w:lineRule="auto"/>
        <w:rPr>
          <w:ins w:id="261" w:author="Carl Reed" w:date="2021-02-21T15:44:00Z"/>
          <w:rFonts w:ascii="inherit" w:eastAsia="Times New Roman" w:hAnsi="inherit" w:cs="Times New Roman"/>
          <w:spacing w:val="-2"/>
          <w:sz w:val="24"/>
          <w:szCs w:val="24"/>
        </w:rPr>
      </w:pPr>
    </w:p>
    <w:p w:rsidR="00301F14" w:rsidRPr="00301F14" w:rsidRDefault="003418D1"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ins w:id="262" w:author="Carl Reed" w:date="2021-02-21T15:46:00Z">
        <w:r>
          <w:rPr>
            <w:rFonts w:ascii="inherit" w:eastAsia="Times New Roman" w:hAnsi="inherit" w:cs="Times New Roman"/>
            <w:spacing w:val="-2"/>
            <w:sz w:val="24"/>
            <w:szCs w:val="24"/>
          </w:rPr>
          <w:t xml:space="preserve">In OGC Web API specification development, </w:t>
        </w:r>
      </w:ins>
      <w:del w:id="263" w:author="Carl Reed" w:date="2021-02-21T15:46:00Z">
        <w:r w:rsidR="00301F14" w:rsidRPr="00301F14" w:rsidDel="003418D1">
          <w:rPr>
            <w:rFonts w:ascii="inherit" w:eastAsia="Times New Roman" w:hAnsi="inherit" w:cs="Times New Roman"/>
            <w:spacing w:val="-2"/>
            <w:sz w:val="24"/>
            <w:szCs w:val="24"/>
          </w:rPr>
          <w:delText>U</w:delText>
        </w:r>
      </w:del>
      <w:ins w:id="264" w:author="Carl Reed" w:date="2021-02-21T15:46:00Z">
        <w:r>
          <w:rPr>
            <w:rFonts w:ascii="inherit" w:eastAsia="Times New Roman" w:hAnsi="inherit" w:cs="Times New Roman"/>
            <w:spacing w:val="-2"/>
            <w:sz w:val="24"/>
            <w:szCs w:val="24"/>
          </w:rPr>
          <w:t>u</w:t>
        </w:r>
      </w:ins>
      <w:r w:rsidR="00301F14" w:rsidRPr="00301F14">
        <w:rPr>
          <w:rFonts w:ascii="inherit" w:eastAsia="Times New Roman" w:hAnsi="inherit" w:cs="Times New Roman"/>
          <w:spacing w:val="-2"/>
          <w:sz w:val="24"/>
          <w:szCs w:val="24"/>
        </w:rPr>
        <w:t xml:space="preserve">se </w:t>
      </w:r>
      <w:ins w:id="265" w:author="Carl Reed" w:date="2021-02-21T15:36:00Z">
        <w:r w:rsidR="00EF55ED">
          <w:rPr>
            <w:rFonts w:ascii="inherit" w:eastAsia="Times New Roman" w:hAnsi="inherit" w:cs="Times New Roman"/>
            <w:spacing w:val="-2"/>
            <w:sz w:val="24"/>
            <w:szCs w:val="24"/>
          </w:rPr>
          <w:t xml:space="preserve">an </w:t>
        </w:r>
      </w:ins>
      <w:r w:rsidR="00301F14" w:rsidRPr="00301F14">
        <w:rPr>
          <w:rFonts w:ascii="inherit" w:eastAsia="Times New Roman" w:hAnsi="inherit" w:cs="Times New Roman"/>
          <w:spacing w:val="-2"/>
          <w:sz w:val="24"/>
          <w:szCs w:val="24"/>
        </w:rPr>
        <w:t xml:space="preserve">HTTP request header </w:t>
      </w:r>
      <w:del w:id="266" w:author="Carl Reed" w:date="2021-02-21T15:36:00Z">
        <w:r w:rsidR="00301F14" w:rsidRPr="00301F14" w:rsidDel="00EF55ED">
          <w:rPr>
            <w:rFonts w:ascii="inherit" w:eastAsia="Times New Roman" w:hAnsi="inherit" w:cs="Times New Roman"/>
            <w:spacing w:val="-2"/>
            <w:sz w:val="24"/>
            <w:szCs w:val="24"/>
          </w:rPr>
          <w:delText xml:space="preserve">like </w:delText>
        </w:r>
      </w:del>
      <w:ins w:id="267" w:author="Carl Reed" w:date="2021-02-21T15:36:00Z">
        <w:r w:rsidR="00EF55ED">
          <w:rPr>
            <w:rFonts w:ascii="inherit" w:eastAsia="Times New Roman" w:hAnsi="inherit" w:cs="Times New Roman"/>
            <w:spacing w:val="-2"/>
            <w:sz w:val="24"/>
            <w:szCs w:val="24"/>
          </w:rPr>
          <w:t>such as</w:t>
        </w:r>
        <w:r w:rsidR="00EF55ED" w:rsidRPr="00301F14">
          <w:rPr>
            <w:rFonts w:ascii="inherit" w:eastAsia="Times New Roman" w:hAnsi="inherit" w:cs="Times New Roman"/>
            <w:spacing w:val="-2"/>
            <w:sz w:val="24"/>
            <w:szCs w:val="24"/>
          </w:rPr>
          <w:t xml:space="preserve"> </w:t>
        </w:r>
      </w:ins>
      <w:r w:rsidR="00301F14" w:rsidRPr="00301F14">
        <w:rPr>
          <w:rFonts w:ascii="inherit" w:eastAsia="Times New Roman" w:hAnsi="inherit" w:cs="Times New Roman"/>
          <w:spacing w:val="-2"/>
          <w:sz w:val="24"/>
          <w:szCs w:val="24"/>
        </w:rPr>
        <w:t>'Accept' or 'Accept-Language' to request the response in a particular content type or language as defined in </w:t>
      </w:r>
      <w:hyperlink r:id="rId8" w:history="1">
        <w:r w:rsidR="00301F14" w:rsidRPr="00301F14">
          <w:rPr>
            <w:rFonts w:ascii="inherit" w:eastAsia="Times New Roman" w:hAnsi="inherit" w:cs="Times New Roman"/>
            <w:color w:val="2156A5"/>
            <w:spacing w:val="-2"/>
            <w:sz w:val="24"/>
            <w:szCs w:val="24"/>
            <w:u w:val="single"/>
          </w:rPr>
          <w:t>RFC 2616</w:t>
        </w:r>
      </w:hyperlink>
      <w:r w:rsidR="00301F14" w:rsidRPr="00301F14">
        <w:rPr>
          <w:rFonts w:ascii="inherit" w:eastAsia="Times New Roman" w:hAnsi="inherit" w:cs="Times New Roman"/>
          <w:spacing w:val="-2"/>
          <w:sz w:val="24"/>
          <w:szCs w:val="24"/>
        </w:rPr>
        <w:t>.</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commentRangeStart w:id="268"/>
      <w:r w:rsidRPr="00301F14">
        <w:rPr>
          <w:rFonts w:ascii="inherit" w:eastAsia="Times New Roman" w:hAnsi="inherit" w:cs="Times New Roman"/>
          <w:spacing w:val="-2"/>
          <w:sz w:val="24"/>
          <w:szCs w:val="24"/>
        </w:rPr>
        <w:t>Use registered </w:t>
      </w:r>
      <w:hyperlink r:id="rId9" w:history="1">
        <w:r w:rsidRPr="00301F14">
          <w:rPr>
            <w:rFonts w:ascii="inherit" w:eastAsia="Times New Roman" w:hAnsi="inherit" w:cs="Times New Roman"/>
            <w:color w:val="2156A5"/>
            <w:spacing w:val="-2"/>
            <w:sz w:val="24"/>
            <w:szCs w:val="24"/>
            <w:u w:val="single"/>
          </w:rPr>
          <w:t>IANA Media Types</w:t>
        </w:r>
      </w:hyperlink>
      <w:r w:rsidRPr="00301F14">
        <w:rPr>
          <w:rFonts w:ascii="inherit" w:eastAsia="Times New Roman" w:hAnsi="inherit" w:cs="Times New Roman"/>
          <w:spacing w:val="-2"/>
          <w:sz w:val="24"/>
          <w:szCs w:val="24"/>
        </w:rPr>
        <w:t> whenever possible.</w:t>
      </w:r>
      <w:commentRangeEnd w:id="268"/>
      <w:r w:rsidR="003418D1">
        <w:rPr>
          <w:rStyle w:val="CommentReference"/>
        </w:rPr>
        <w:commentReference w:id="268"/>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An example for content negotiation based on HTTP headers and with query parameter override:</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 xml:space="preserve">HTTP 1.1 </w:t>
      </w:r>
      <w:proofErr w:type="gramStart"/>
      <w:r w:rsidRPr="00301F14">
        <w:rPr>
          <w:rFonts w:ascii="Courier New" w:eastAsia="Times New Roman" w:hAnsi="Courier New" w:cs="Courier New"/>
          <w:sz w:val="24"/>
          <w:szCs w:val="24"/>
        </w:rPr>
        <w:t>GET ...</w:t>
      </w:r>
      <w:proofErr w:type="gramEnd"/>
      <w:r w:rsidRPr="00301F14">
        <w:rPr>
          <w:rFonts w:ascii="Courier New" w:eastAsia="Times New Roman" w:hAnsi="Courier New" w:cs="Courier New"/>
          <w:sz w:val="24"/>
          <w:szCs w:val="24"/>
        </w:rPr>
        <w:t>/collections/highways/items/A8</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301F14">
        <w:rPr>
          <w:rFonts w:ascii="Courier New" w:eastAsia="Times New Roman" w:hAnsi="Courier New" w:cs="Courier New"/>
          <w:sz w:val="24"/>
          <w:szCs w:val="24"/>
        </w:rPr>
        <w:t>accept</w:t>
      </w:r>
      <w:proofErr w:type="gramEnd"/>
      <w:r w:rsidRPr="00301F14">
        <w:rPr>
          <w:rFonts w:ascii="Courier New" w:eastAsia="Times New Roman" w:hAnsi="Courier New" w:cs="Courier New"/>
          <w:sz w:val="24"/>
          <w:szCs w:val="24"/>
        </w:rPr>
        <w:t>: application/</w:t>
      </w:r>
      <w:proofErr w:type="spellStart"/>
      <w:r w:rsidRPr="00301F14">
        <w:rPr>
          <w:rFonts w:ascii="Courier New" w:eastAsia="Times New Roman" w:hAnsi="Courier New" w:cs="Courier New"/>
          <w:sz w:val="24"/>
          <w:szCs w:val="24"/>
        </w:rPr>
        <w:t>geo+json</w:t>
      </w:r>
      <w:proofErr w:type="spellEnd"/>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=&gt; should return the response using the GeoJSON encoding</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 xml:space="preserve">HTTP 1.1 </w:t>
      </w:r>
      <w:proofErr w:type="gramStart"/>
      <w:r w:rsidRPr="00301F14">
        <w:rPr>
          <w:rFonts w:ascii="Courier New" w:eastAsia="Times New Roman" w:hAnsi="Courier New" w:cs="Courier New"/>
          <w:sz w:val="24"/>
          <w:szCs w:val="24"/>
        </w:rPr>
        <w:t>GET ...</w:t>
      </w:r>
      <w:proofErr w:type="gramEnd"/>
      <w:r w:rsidRPr="00301F14">
        <w:rPr>
          <w:rFonts w:ascii="Courier New" w:eastAsia="Times New Roman" w:hAnsi="Courier New" w:cs="Courier New"/>
          <w:sz w:val="24"/>
          <w:szCs w:val="24"/>
        </w:rPr>
        <w:t>/collections/highways/items/A8?accept=application%2Fgml%2Bxml</w:t>
      </w:r>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301F14">
        <w:rPr>
          <w:rFonts w:ascii="Courier New" w:eastAsia="Times New Roman" w:hAnsi="Courier New" w:cs="Courier New"/>
          <w:sz w:val="24"/>
          <w:szCs w:val="24"/>
        </w:rPr>
        <w:t>accept</w:t>
      </w:r>
      <w:proofErr w:type="gramEnd"/>
      <w:r w:rsidRPr="00301F14">
        <w:rPr>
          <w:rFonts w:ascii="Courier New" w:eastAsia="Times New Roman" w:hAnsi="Courier New" w:cs="Courier New"/>
          <w:sz w:val="24"/>
          <w:szCs w:val="24"/>
        </w:rPr>
        <w:t>: application/</w:t>
      </w:r>
      <w:proofErr w:type="spellStart"/>
      <w:r w:rsidRPr="00301F14">
        <w:rPr>
          <w:rFonts w:ascii="Courier New" w:eastAsia="Times New Roman" w:hAnsi="Courier New" w:cs="Courier New"/>
          <w:sz w:val="24"/>
          <w:szCs w:val="24"/>
        </w:rPr>
        <w:t>json</w:t>
      </w:r>
      <w:proofErr w:type="spellEnd"/>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=&gt; should return the response using the GML encoding</w:t>
      </w:r>
    </w:p>
    <w:p w:rsidR="00301F14" w:rsidRPr="00301F14" w:rsidRDefault="00301F14" w:rsidP="00301F14">
      <w:pPr>
        <w:shd w:val="clear" w:color="auto" w:fill="FFFFFF"/>
        <w:spacing w:before="240" w:after="120" w:line="240" w:lineRule="auto"/>
        <w:outlineLvl w:val="3"/>
        <w:rPr>
          <w:rFonts w:ascii="Arial" w:eastAsia="Times New Roman" w:hAnsi="Arial" w:cs="Arial"/>
          <w:color w:val="BA3925"/>
          <w:sz w:val="35"/>
          <w:szCs w:val="35"/>
        </w:rPr>
      </w:pPr>
      <w:r w:rsidRPr="00301F14">
        <w:rPr>
          <w:rFonts w:ascii="Arial" w:eastAsia="Times New Roman" w:hAnsi="Arial" w:cs="Arial"/>
          <w:color w:val="BA3925"/>
          <w:sz w:val="35"/>
          <w:szCs w:val="35"/>
        </w:rPr>
        <w:t xml:space="preserve">6.3.11. Principle #11 - </w:t>
      </w:r>
      <w:commentRangeStart w:id="269"/>
      <w:r w:rsidRPr="00301F14">
        <w:rPr>
          <w:rFonts w:ascii="Arial" w:eastAsia="Times New Roman" w:hAnsi="Arial" w:cs="Arial"/>
          <w:color w:val="BA3925"/>
          <w:sz w:val="35"/>
          <w:szCs w:val="35"/>
        </w:rPr>
        <w:t>Pagination</w:t>
      </w:r>
      <w:commentRangeEnd w:id="269"/>
      <w:r w:rsidR="00C35303">
        <w:rPr>
          <w:rStyle w:val="CommentReference"/>
        </w:rPr>
        <w:commentReference w:id="269"/>
      </w:r>
    </w:p>
    <w:p w:rsidR="003418D1" w:rsidRDefault="003418D1" w:rsidP="003418D1">
      <w:pPr>
        <w:pStyle w:val="NormalWeb"/>
        <w:rPr>
          <w:ins w:id="270" w:author="Carl Reed" w:date="2021-02-21T15:54:00Z"/>
        </w:rPr>
      </w:pPr>
      <w:ins w:id="271" w:author="Carl Reed" w:date="2021-02-21T15:48:00Z">
        <w:r>
          <w:rPr>
            <w:rFonts w:ascii="inherit" w:hAnsi="inherit"/>
            <w:spacing w:val="-2"/>
          </w:rPr>
          <w:t xml:space="preserve">OGC </w:t>
        </w:r>
      </w:ins>
      <w:r w:rsidR="00301F14" w:rsidRPr="00301F14">
        <w:rPr>
          <w:rFonts w:ascii="inherit" w:hAnsi="inherit"/>
          <w:spacing w:val="-2"/>
        </w:rPr>
        <w:t>APIs</w:t>
      </w:r>
      <w:ins w:id="272" w:author="Carl Reed" w:date="2021-02-21T15:48:00Z">
        <w:r>
          <w:rPr>
            <w:rFonts w:ascii="inherit" w:hAnsi="inherit"/>
            <w:spacing w:val="-2"/>
          </w:rPr>
          <w:t xml:space="preserve"> that may be designed to access</w:t>
        </w:r>
      </w:ins>
      <w:r w:rsidR="00301F14" w:rsidRPr="00301F14">
        <w:rPr>
          <w:rFonts w:ascii="inherit" w:hAnsi="inherit"/>
          <w:spacing w:val="-2"/>
        </w:rPr>
        <w:t xml:space="preserve"> </w:t>
      </w:r>
      <w:del w:id="273" w:author="Carl Reed" w:date="2021-02-21T15:48:00Z">
        <w:r w:rsidR="00301F14" w:rsidRPr="00301F14" w:rsidDel="003418D1">
          <w:rPr>
            <w:rFonts w:ascii="inherit" w:hAnsi="inherit"/>
            <w:spacing w:val="-2"/>
          </w:rPr>
          <w:delText xml:space="preserve">for </w:delText>
        </w:r>
      </w:del>
      <w:r w:rsidR="00301F14" w:rsidRPr="00301F14">
        <w:rPr>
          <w:rFonts w:ascii="inherit" w:hAnsi="inherit"/>
          <w:spacing w:val="-2"/>
        </w:rPr>
        <w:t>large data collections should support pagination.</w:t>
      </w:r>
      <w:ins w:id="274" w:author="Carl Reed" w:date="2021-02-21T15:50:00Z">
        <w:r>
          <w:rPr>
            <w:rFonts w:ascii="inherit" w:hAnsi="inherit"/>
            <w:spacing w:val="-2"/>
          </w:rPr>
          <w:t xml:space="preserve"> </w:t>
        </w:r>
        <w:r w:rsidRPr="003418D1">
          <w:rPr>
            <w:rFonts w:ascii="inherit" w:hAnsi="inherit"/>
            <w:i/>
            <w:spacing w:val="-2"/>
            <w:rPrChange w:id="275" w:author="Carl Reed" w:date="2021-02-21T15:51:00Z">
              <w:rPr>
                <w:rFonts w:ascii="inherit" w:hAnsi="inherit"/>
                <w:spacing w:val="-2"/>
              </w:rPr>
            </w:rPrChange>
          </w:rPr>
          <w:t>Offset</w:t>
        </w:r>
      </w:ins>
      <w:ins w:id="276" w:author="Carl Reed" w:date="2021-02-21T15:51:00Z">
        <w:r>
          <w:rPr>
            <w:rFonts w:ascii="inherit" w:hAnsi="inherit"/>
            <w:i/>
            <w:spacing w:val="-2"/>
          </w:rPr>
          <w:t xml:space="preserve"> </w:t>
        </w:r>
      </w:ins>
      <w:ins w:id="277" w:author="Carl Reed" w:date="2021-02-21T15:52:00Z">
        <w:r w:rsidRPr="003418D1">
          <w:rPr>
            <w:rFonts w:ascii="inherit" w:hAnsi="inherit"/>
            <w:spacing w:val="-2"/>
          </w:rPr>
          <w:t>pagination is one of the simplest to implement. Offset pagination is specified using the limit and offset commands. Offset pagination is popular with apps powered by SQL databases, as limit and offset are already included with the SQL SELECT library.</w:t>
        </w:r>
      </w:ins>
      <w:ins w:id="278" w:author="Carl Reed" w:date="2021-02-21T15:54:00Z">
        <w:r>
          <w:rPr>
            <w:rFonts w:ascii="inherit" w:hAnsi="inherit"/>
            <w:spacing w:val="-2"/>
          </w:rPr>
          <w:t xml:space="preserve"> </w:t>
        </w:r>
        <w:r>
          <w:t xml:space="preserve">Offset pagination requires almost no programming. It’s also </w:t>
        </w:r>
        <w:r>
          <w:fldChar w:fldCharType="begin"/>
        </w:r>
        <w:r>
          <w:instrText xml:space="preserve"> HYPERLINK "https://nordicapis.com/defining-stateful-vs-stateless-web-services/" </w:instrText>
        </w:r>
        <w:r>
          <w:fldChar w:fldCharType="separate"/>
        </w:r>
        <w:r>
          <w:rPr>
            <w:rStyle w:val="Hyperlink"/>
          </w:rPr>
          <w:t>stateless</w:t>
        </w:r>
        <w:r>
          <w:fldChar w:fldCharType="end"/>
        </w:r>
        <w:r>
          <w:t xml:space="preserve"> on the server side and works regardless of custom </w:t>
        </w:r>
        <w:proofErr w:type="spellStart"/>
        <w:r>
          <w:rPr>
            <w:rStyle w:val="HTMLCode"/>
          </w:rPr>
          <w:t>sort_by</w:t>
        </w:r>
        <w:proofErr w:type="spellEnd"/>
        <w:r>
          <w:t xml:space="preserve"> parameters.</w:t>
        </w:r>
      </w:ins>
    </w:p>
    <w:p w:rsidR="00301F14" w:rsidRPr="003418D1" w:rsidRDefault="003418D1">
      <w:pPr>
        <w:pStyle w:val="NormalWeb"/>
        <w:rPr>
          <w:rPrChange w:id="279" w:author="Carl Reed" w:date="2021-02-21T15:54:00Z">
            <w:rPr>
              <w:rFonts w:ascii="inherit" w:eastAsia="Times New Roman" w:hAnsi="inherit" w:cs="Times New Roman"/>
              <w:spacing w:val="-2"/>
              <w:sz w:val="24"/>
              <w:szCs w:val="24"/>
            </w:rPr>
          </w:rPrChange>
        </w:rPr>
        <w:pPrChange w:id="280" w:author="Carl Reed" w:date="2021-02-21T15:54:00Z">
          <w:pPr>
            <w:shd w:val="clear" w:color="auto" w:fill="FFFFFF"/>
            <w:spacing w:before="100" w:beforeAutospacing="1" w:after="100" w:afterAutospacing="1" w:line="240" w:lineRule="auto"/>
          </w:pPr>
        </w:pPrChange>
      </w:pPr>
      <w:ins w:id="281" w:author="Carl Reed" w:date="2021-02-21T15:54:00Z">
        <w:r>
          <w:t xml:space="preserve">The downside of offset pagination is </w:t>
        </w:r>
      </w:ins>
      <w:ins w:id="282" w:author="Carl Reed" w:date="2021-02-21T15:55:00Z">
        <w:r>
          <w:t>potential performance difficulties</w:t>
        </w:r>
      </w:ins>
      <w:ins w:id="283" w:author="Carl Reed" w:date="2021-02-21T15:54:00Z">
        <w:r>
          <w:t xml:space="preserve"> when dealing with large offset values.</w:t>
        </w:r>
      </w:ins>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del w:id="284" w:author="Carl Reed" w:date="2021-02-21T15:54:00Z">
        <w:r w:rsidRPr="00301F14" w:rsidDel="003418D1">
          <w:rPr>
            <w:rFonts w:ascii="inherit" w:eastAsia="Times New Roman" w:hAnsi="inherit" w:cs="Times New Roman"/>
            <w:spacing w:val="-2"/>
            <w:sz w:val="24"/>
            <w:szCs w:val="24"/>
          </w:rPr>
          <w:delText xml:space="preserve">For </w:delText>
        </w:r>
      </w:del>
      <w:ins w:id="285" w:author="Carl Reed" w:date="2021-02-21T15:54:00Z">
        <w:r w:rsidR="003418D1">
          <w:rPr>
            <w:rFonts w:ascii="inherit" w:eastAsia="Times New Roman" w:hAnsi="inherit" w:cs="Times New Roman"/>
            <w:spacing w:val="-2"/>
            <w:sz w:val="24"/>
            <w:szCs w:val="24"/>
          </w:rPr>
          <w:t>As an</w:t>
        </w:r>
        <w:r w:rsidR="003418D1" w:rsidRPr="00301F14">
          <w:rPr>
            <w:rFonts w:ascii="inherit" w:eastAsia="Times New Roman" w:hAnsi="inherit" w:cs="Times New Roman"/>
            <w:spacing w:val="-2"/>
            <w:sz w:val="24"/>
            <w:szCs w:val="24"/>
          </w:rPr>
          <w:t xml:space="preserve"> </w:t>
        </w:r>
      </w:ins>
      <w:r w:rsidRPr="00301F14">
        <w:rPr>
          <w:rFonts w:ascii="inherit" w:eastAsia="Times New Roman" w:hAnsi="inherit" w:cs="Times New Roman"/>
          <w:spacing w:val="-2"/>
          <w:sz w:val="24"/>
          <w:szCs w:val="24"/>
        </w:rPr>
        <w:t>example, use </w:t>
      </w:r>
      <w:r w:rsidRPr="00301F14">
        <w:rPr>
          <w:rFonts w:ascii="inherit" w:eastAsia="Times New Roman" w:hAnsi="inherit" w:cs="Times New Roman"/>
          <w:b/>
          <w:bCs/>
          <w:spacing w:val="-1"/>
          <w:sz w:val="24"/>
          <w:szCs w:val="24"/>
        </w:rPr>
        <w:t>limit</w:t>
      </w:r>
      <w:r w:rsidRPr="00301F14">
        <w:rPr>
          <w:rFonts w:ascii="inherit" w:eastAsia="Times New Roman" w:hAnsi="inherit" w:cs="Times New Roman"/>
          <w:spacing w:val="-2"/>
          <w:sz w:val="24"/>
          <w:szCs w:val="24"/>
        </w:rPr>
        <w:t> and </w:t>
      </w:r>
      <w:r w:rsidRPr="00301F14">
        <w:rPr>
          <w:rFonts w:ascii="inherit" w:eastAsia="Times New Roman" w:hAnsi="inherit" w:cs="Times New Roman"/>
          <w:b/>
          <w:bCs/>
          <w:spacing w:val="-1"/>
          <w:sz w:val="24"/>
          <w:szCs w:val="24"/>
        </w:rPr>
        <w:t>offset</w:t>
      </w:r>
      <w:r w:rsidRPr="00301F14">
        <w:rPr>
          <w:rFonts w:ascii="inherit" w:eastAsia="Times New Roman" w:hAnsi="inherit" w:cs="Times New Roman"/>
          <w:spacing w:val="-2"/>
          <w:sz w:val="24"/>
          <w:szCs w:val="24"/>
        </w:rPr>
        <w:t> as "query-string" parameters</w:t>
      </w:r>
      <w:ins w:id="286" w:author="Carl Reed" w:date="2021-02-21T15:54:00Z">
        <w:r w:rsidR="003418D1">
          <w:rPr>
            <w:rFonts w:ascii="inherit" w:eastAsia="Times New Roman" w:hAnsi="inherit" w:cs="Times New Roman"/>
            <w:spacing w:val="-2"/>
            <w:sz w:val="24"/>
            <w:szCs w:val="24"/>
          </w:rPr>
          <w:t>:</w:t>
        </w:r>
      </w:ins>
      <w:del w:id="287" w:author="Carl Reed" w:date="2021-02-21T15:54:00Z">
        <w:r w:rsidRPr="00301F14" w:rsidDel="003418D1">
          <w:rPr>
            <w:rFonts w:ascii="inherit" w:eastAsia="Times New Roman" w:hAnsi="inherit" w:cs="Times New Roman"/>
            <w:spacing w:val="-2"/>
            <w:sz w:val="24"/>
            <w:szCs w:val="24"/>
          </w:rPr>
          <w:delText>.</w:delText>
        </w:r>
      </w:del>
    </w:p>
    <w:p w:rsidR="00301F14" w:rsidRPr="00301F14" w:rsidRDefault="00301F14" w:rsidP="00301F1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301F14">
        <w:rPr>
          <w:rFonts w:ascii="Courier New" w:eastAsia="Times New Roman" w:hAnsi="Courier New" w:cs="Courier New"/>
          <w:sz w:val="24"/>
          <w:szCs w:val="24"/>
        </w:rPr>
        <w:t>.../collections/highways/</w:t>
      </w:r>
      <w:proofErr w:type="spellStart"/>
      <w:r w:rsidRPr="00301F14">
        <w:rPr>
          <w:rFonts w:ascii="Courier New" w:eastAsia="Times New Roman" w:hAnsi="Courier New" w:cs="Courier New"/>
          <w:sz w:val="24"/>
          <w:szCs w:val="24"/>
        </w:rPr>
        <w:t>items?limit</w:t>
      </w:r>
      <w:proofErr w:type="spellEnd"/>
      <w:r w:rsidRPr="00301F14">
        <w:rPr>
          <w:rFonts w:ascii="Courier New" w:eastAsia="Times New Roman" w:hAnsi="Courier New" w:cs="Courier New"/>
          <w:sz w:val="24"/>
          <w:szCs w:val="24"/>
        </w:rPr>
        <w:t>=50&amp;offset=101 =&gt; returns up</w:t>
      </w:r>
      <w:ins w:id="288" w:author="Carl Reed" w:date="2021-02-21T15:53:00Z">
        <w:r w:rsidR="003418D1">
          <w:rPr>
            <w:rFonts w:ascii="Courier New" w:eastAsia="Times New Roman" w:hAnsi="Courier New" w:cs="Courier New"/>
            <w:sz w:val="24"/>
            <w:szCs w:val="24"/>
          </w:rPr>
          <w:t xml:space="preserve"> </w:t>
        </w:r>
      </w:ins>
      <w:r w:rsidRPr="00301F14">
        <w:rPr>
          <w:rFonts w:ascii="Courier New" w:eastAsia="Times New Roman" w:hAnsi="Courier New" w:cs="Courier New"/>
          <w:sz w:val="24"/>
          <w:szCs w:val="24"/>
        </w:rPr>
        <w:t>to 50 highways starting at position 101</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 xml:space="preserve">The </w:t>
      </w:r>
      <w:ins w:id="289" w:author="Carl Reed" w:date="2021-02-21T15:48:00Z">
        <w:r w:rsidR="003418D1">
          <w:rPr>
            <w:rFonts w:ascii="inherit" w:eastAsia="Times New Roman" w:hAnsi="inherit" w:cs="Times New Roman"/>
            <w:spacing w:val="-2"/>
            <w:sz w:val="24"/>
            <w:szCs w:val="24"/>
          </w:rPr>
          <w:t xml:space="preserve">OGC defined </w:t>
        </w:r>
      </w:ins>
      <w:r w:rsidRPr="00301F14">
        <w:rPr>
          <w:rFonts w:ascii="inherit" w:eastAsia="Times New Roman" w:hAnsi="inherit" w:cs="Times New Roman"/>
          <w:spacing w:val="-2"/>
          <w:sz w:val="24"/>
          <w:szCs w:val="24"/>
        </w:rPr>
        <w:t>API should return metadata with each response providing the total number of resources available (e.g. total) in the payload as well as the link to the next page.</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t>As a supplement consider support for Web Linking (RFC 5988)</w:t>
      </w:r>
    </w:p>
    <w:p w:rsidR="00301F14" w:rsidRPr="00301F14" w:rsidRDefault="00301F14" w:rsidP="00301F14">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301F14">
        <w:rPr>
          <w:rFonts w:ascii="inherit" w:eastAsia="Times New Roman" w:hAnsi="inherit" w:cs="Times New Roman"/>
          <w:spacing w:val="-2"/>
          <w:sz w:val="24"/>
          <w:szCs w:val="24"/>
        </w:rPr>
        <w:lastRenderedPageBreak/>
        <w:t>– Use HTTP Response Header to provide URLs for fetching the next / previous page – This approach is application neutral and should be provided by the API as the default</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6.3.12. Principle #12 – Processing Resources</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w:t>
      </w:r>
      <w:commentRangeStart w:id="290"/>
      <w:r w:rsidRPr="00521BEF">
        <w:rPr>
          <w:rFonts w:ascii="inherit" w:eastAsia="Times New Roman" w:hAnsi="inherit" w:cs="Times New Roman"/>
          <w:b/>
          <w:bCs/>
          <w:spacing w:val="-1"/>
          <w:sz w:val="24"/>
          <w:szCs w:val="24"/>
        </w:rPr>
        <w:t>verbs</w:t>
      </w:r>
      <w:commentRangeEnd w:id="290"/>
      <w:r w:rsidR="00C35303">
        <w:rPr>
          <w:rStyle w:val="CommentReference"/>
        </w:rPr>
        <w:commentReference w:id="290"/>
      </w:r>
      <w:r w:rsidRPr="00521BEF">
        <w:rPr>
          <w:rFonts w:ascii="inherit" w:eastAsia="Times New Roman" w:hAnsi="inherit" w:cs="Times New Roman"/>
          <w:spacing w:val="-2"/>
          <w:sz w:val="24"/>
          <w:szCs w:val="24"/>
        </w:rPr>
        <w:t> to offer </w:t>
      </w:r>
      <w:r w:rsidRPr="00521BEF">
        <w:rPr>
          <w:rFonts w:ascii="inherit" w:eastAsia="Times New Roman" w:hAnsi="inherit" w:cs="Times New Roman"/>
          <w:b/>
          <w:bCs/>
          <w:spacing w:val="-1"/>
          <w:sz w:val="24"/>
          <w:szCs w:val="24"/>
        </w:rPr>
        <w:t>operations</w:t>
      </w:r>
      <w:r w:rsidRPr="00521BEF">
        <w:rPr>
          <w:rFonts w:ascii="inherit" w:eastAsia="Times New Roman" w:hAnsi="inherit" w:cs="Times New Roman"/>
          <w:spacing w:val="-2"/>
          <w:sz w:val="24"/>
          <w:szCs w:val="24"/>
        </w:rPr>
        <w:t> on resources</w:t>
      </w:r>
      <w:ins w:id="291" w:author="Carl Reed" w:date="2021-02-21T16:01:00Z">
        <w:r w:rsidR="00C35303">
          <w:rPr>
            <w:rFonts w:ascii="inherit" w:eastAsia="Times New Roman" w:hAnsi="inherit" w:cs="Times New Roman"/>
            <w:spacing w:val="-2"/>
            <w:sz w:val="24"/>
            <w:szCs w:val="24"/>
          </w:rPr>
          <w:t xml:space="preserve">. </w:t>
        </w:r>
      </w:ins>
      <w:ins w:id="292" w:author="Carl Reed" w:date="2021-02-21T16:02:00Z">
        <w:r w:rsidR="00C35303">
          <w:rPr>
            <w:rFonts w:ascii="inherit" w:eastAsia="Times New Roman" w:hAnsi="inherit" w:cs="Times New Roman"/>
            <w:spacing w:val="-2"/>
            <w:sz w:val="24"/>
            <w:szCs w:val="24"/>
          </w:rPr>
          <w:t>V</w:t>
        </w:r>
      </w:ins>
      <w:ins w:id="293" w:author="Carl Reed" w:date="2021-02-21T16:01:00Z">
        <w:r w:rsidR="00C35303" w:rsidRPr="00C35303">
          <w:rPr>
            <w:rFonts w:ascii="inherit" w:eastAsia="Times New Roman" w:hAnsi="inherit" w:cs="Times New Roman"/>
            <w:spacing w:val="-2"/>
            <w:sz w:val="24"/>
            <w:szCs w:val="24"/>
          </w:rPr>
          <w:t>erbs specify an action to be performed on a specific resource or a collection of resources</w:t>
        </w:r>
      </w:ins>
      <w:del w:id="294" w:author="Carl Reed" w:date="2021-02-21T16:01:00Z">
        <w:r w:rsidRPr="00521BEF" w:rsidDel="00C35303">
          <w:rPr>
            <w:rFonts w:ascii="inherit" w:eastAsia="Times New Roman" w:hAnsi="inherit" w:cs="Times New Roman"/>
            <w:spacing w:val="-2"/>
            <w:sz w:val="24"/>
            <w:szCs w:val="24"/>
          </w:rPr>
          <w:delText>,</w:delText>
        </w:r>
      </w:del>
      <w:r w:rsidRPr="00521BEF">
        <w:rPr>
          <w:rFonts w:ascii="inherit" w:eastAsia="Times New Roman" w:hAnsi="inherit" w:cs="Times New Roman"/>
          <w:spacing w:val="-2"/>
          <w:sz w:val="24"/>
          <w:szCs w:val="24"/>
        </w:rPr>
        <w:t xml:space="preserve"> </w:t>
      </w:r>
      <w:del w:id="295" w:author="Carl Reed" w:date="2021-02-21T16:02:00Z">
        <w:r w:rsidRPr="00521BEF" w:rsidDel="00C35303">
          <w:rPr>
            <w:rFonts w:ascii="inherit" w:eastAsia="Times New Roman" w:hAnsi="inherit" w:cs="Times New Roman"/>
            <w:spacing w:val="-2"/>
            <w:sz w:val="24"/>
            <w:szCs w:val="24"/>
          </w:rPr>
          <w:delText>f</w:delText>
        </w:r>
      </w:del>
      <w:ins w:id="296" w:author="Carl Reed" w:date="2021-02-21T16:02:00Z">
        <w:r w:rsidR="00C35303">
          <w:rPr>
            <w:rFonts w:ascii="inherit" w:eastAsia="Times New Roman" w:hAnsi="inherit" w:cs="Times New Roman"/>
            <w:spacing w:val="-2"/>
            <w:sz w:val="24"/>
            <w:szCs w:val="24"/>
          </w:rPr>
          <w:t>F</w:t>
        </w:r>
      </w:ins>
      <w:r w:rsidRPr="00521BEF">
        <w:rPr>
          <w:rFonts w:ascii="inherit" w:eastAsia="Times New Roman" w:hAnsi="inherit" w:cs="Times New Roman"/>
          <w:spacing w:val="-2"/>
          <w:sz w:val="24"/>
          <w:szCs w:val="24"/>
        </w:rPr>
        <w:t>or example:</w:t>
      </w:r>
    </w:p>
    <w:p w:rsidR="00521BEF" w:rsidRPr="00521BEF" w:rsidRDefault="00521BEF" w:rsidP="00521BE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21BEF">
        <w:rPr>
          <w:rFonts w:ascii="Courier New" w:eastAsia="Times New Roman" w:hAnsi="Courier New" w:cs="Courier New"/>
          <w:sz w:val="24"/>
          <w:szCs w:val="24"/>
        </w:rPr>
        <w:t xml:space="preserve">.../transform =&gt; represents a processing resource that </w:t>
      </w:r>
      <w:del w:id="297" w:author="Carl Reed" w:date="2021-02-21T15:57:00Z">
        <w:r w:rsidRPr="00521BEF" w:rsidDel="00C35303">
          <w:rPr>
            <w:rFonts w:ascii="Courier New" w:eastAsia="Times New Roman" w:hAnsi="Courier New" w:cs="Courier New"/>
            <w:sz w:val="24"/>
            <w:szCs w:val="24"/>
          </w:rPr>
          <w:delText>allows to</w:delText>
        </w:r>
      </w:del>
      <w:ins w:id="298" w:author="Carl Reed" w:date="2021-02-21T15:57:00Z">
        <w:r w:rsidR="00C35303">
          <w:rPr>
            <w:rFonts w:ascii="Courier New" w:eastAsia="Times New Roman" w:hAnsi="Courier New" w:cs="Courier New"/>
            <w:sz w:val="24"/>
            <w:szCs w:val="24"/>
          </w:rPr>
          <w:t>specifies</w:t>
        </w:r>
      </w:ins>
      <w:r w:rsidRPr="00521BEF">
        <w:rPr>
          <w:rFonts w:ascii="Courier New" w:eastAsia="Times New Roman" w:hAnsi="Courier New" w:cs="Courier New"/>
          <w:sz w:val="24"/>
          <w:szCs w:val="24"/>
        </w:rPr>
        <w:t xml:space="preserve"> transform</w:t>
      </w:r>
      <w:ins w:id="299" w:author="Carl Reed" w:date="2021-02-21T15:57:00Z">
        <w:r w:rsidR="00C35303">
          <w:rPr>
            <w:rFonts w:ascii="Courier New" w:eastAsia="Times New Roman" w:hAnsi="Courier New" w:cs="Courier New"/>
            <w:sz w:val="24"/>
            <w:szCs w:val="24"/>
          </w:rPr>
          <w:t>ing</w:t>
        </w:r>
      </w:ins>
      <w:r w:rsidRPr="00521BEF">
        <w:rPr>
          <w:rFonts w:ascii="Courier New" w:eastAsia="Times New Roman" w:hAnsi="Courier New" w:cs="Courier New"/>
          <w:sz w:val="24"/>
          <w:szCs w:val="24"/>
        </w:rPr>
        <w:t xml:space="preserve"> a</w:t>
      </w:r>
      <w:del w:id="300" w:author="Carl Reed" w:date="2021-02-21T15:57:00Z">
        <w:r w:rsidRPr="00521BEF" w:rsidDel="00C35303">
          <w:rPr>
            <w:rFonts w:ascii="Courier New" w:eastAsia="Times New Roman" w:hAnsi="Courier New" w:cs="Courier New"/>
            <w:sz w:val="24"/>
            <w:szCs w:val="24"/>
          </w:rPr>
          <w:delText>nother</w:delText>
        </w:r>
      </w:del>
      <w:r w:rsidRPr="00521BEF">
        <w:rPr>
          <w:rFonts w:ascii="Courier New" w:eastAsia="Times New Roman" w:hAnsi="Courier New" w:cs="Courier New"/>
          <w:sz w:val="24"/>
          <w:szCs w:val="24"/>
        </w:rPr>
        <w:t xml:space="preserve"> resource</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The parameters of the process are provided as query parameters</w:t>
      </w:r>
      <w:ins w:id="301" w:author="Carl Reed" w:date="2021-02-21T16:02:00Z">
        <w:r w:rsidR="00C35303">
          <w:rPr>
            <w:rFonts w:ascii="inherit" w:eastAsia="Times New Roman" w:hAnsi="inherit" w:cs="Times New Roman"/>
            <w:spacing w:val="-2"/>
            <w:sz w:val="24"/>
            <w:szCs w:val="24"/>
          </w:rPr>
          <w:t>.</w:t>
        </w:r>
      </w:ins>
      <w:del w:id="302" w:author="Carl Reed" w:date="2021-02-21T16:02:00Z">
        <w:r w:rsidRPr="00521BEF" w:rsidDel="00C35303">
          <w:rPr>
            <w:rFonts w:ascii="inherit" w:eastAsia="Times New Roman" w:hAnsi="inherit" w:cs="Times New Roman"/>
            <w:spacing w:val="-2"/>
            <w:sz w:val="24"/>
            <w:szCs w:val="24"/>
          </w:rPr>
          <w:delText>,</w:delText>
        </w:r>
      </w:del>
      <w:r w:rsidRPr="00521BEF">
        <w:rPr>
          <w:rFonts w:ascii="inherit" w:eastAsia="Times New Roman" w:hAnsi="inherit" w:cs="Times New Roman"/>
          <w:spacing w:val="-2"/>
          <w:sz w:val="24"/>
          <w:szCs w:val="24"/>
        </w:rPr>
        <w:t xml:space="preserve"> </w:t>
      </w:r>
      <w:del w:id="303" w:author="Carl Reed" w:date="2021-02-21T16:03:00Z">
        <w:r w:rsidRPr="00521BEF" w:rsidDel="00C35303">
          <w:rPr>
            <w:rFonts w:ascii="inherit" w:eastAsia="Times New Roman" w:hAnsi="inherit" w:cs="Times New Roman"/>
            <w:spacing w:val="-2"/>
            <w:sz w:val="24"/>
            <w:szCs w:val="24"/>
          </w:rPr>
          <w:delText>f</w:delText>
        </w:r>
      </w:del>
      <w:ins w:id="304" w:author="Carl Reed" w:date="2021-02-21T16:02:00Z">
        <w:r w:rsidR="00C35303">
          <w:rPr>
            <w:rFonts w:ascii="inherit" w:eastAsia="Times New Roman" w:hAnsi="inherit" w:cs="Times New Roman"/>
            <w:spacing w:val="-2"/>
            <w:sz w:val="24"/>
            <w:szCs w:val="24"/>
          </w:rPr>
          <w:t>F</w:t>
        </w:r>
      </w:ins>
      <w:r w:rsidRPr="00521BEF">
        <w:rPr>
          <w:rFonts w:ascii="inherit" w:eastAsia="Times New Roman" w:hAnsi="inherit" w:cs="Times New Roman"/>
          <w:spacing w:val="-2"/>
          <w:sz w:val="24"/>
          <w:szCs w:val="24"/>
        </w:rPr>
        <w:t>or example:</w:t>
      </w:r>
    </w:p>
    <w:p w:rsidR="00521BEF" w:rsidRPr="00521BEF" w:rsidRDefault="00521BEF" w:rsidP="00521BE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21BEF">
        <w:rPr>
          <w:rFonts w:ascii="Courier New" w:eastAsia="Times New Roman" w:hAnsi="Courier New" w:cs="Courier New"/>
          <w:sz w:val="24"/>
          <w:szCs w:val="24"/>
        </w:rPr>
        <w:t xml:space="preserve">.../transform?in=.../collections/highways/items/A8&amp;toCRS=http://www.opengis.net/def/crs/EPSG/0/3258 =&gt; returns the A8 highway in the coordinate reference system ETRS89 </w:t>
      </w:r>
      <w:proofErr w:type="spellStart"/>
      <w:r w:rsidRPr="00521BEF">
        <w:rPr>
          <w:rFonts w:ascii="Courier New" w:eastAsia="Times New Roman" w:hAnsi="Courier New" w:cs="Courier New"/>
          <w:sz w:val="24"/>
          <w:szCs w:val="24"/>
        </w:rPr>
        <w:t>lat</w:t>
      </w:r>
      <w:proofErr w:type="spellEnd"/>
      <w:r w:rsidRPr="00521BEF">
        <w:rPr>
          <w:rFonts w:ascii="Courier New" w:eastAsia="Times New Roman" w:hAnsi="Courier New" w:cs="Courier New"/>
          <w:sz w:val="24"/>
          <w:szCs w:val="24"/>
        </w:rPr>
        <w:t>/long</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Note that the result of the example above may result in the same response as a selection/negotiation parameter on the resource (see Principle #6)</w:t>
      </w:r>
      <w:ins w:id="305" w:author="Carl Reed" w:date="2021-02-21T16:03:00Z">
        <w:r w:rsidR="00C35303">
          <w:rPr>
            <w:rFonts w:ascii="inherit" w:eastAsia="Times New Roman" w:hAnsi="inherit" w:cs="Times New Roman"/>
            <w:spacing w:val="-2"/>
            <w:sz w:val="24"/>
            <w:szCs w:val="24"/>
          </w:rPr>
          <w:t>.</w:t>
        </w:r>
      </w:ins>
      <w:del w:id="306" w:author="Carl Reed" w:date="2021-02-21T16:03:00Z">
        <w:r w:rsidRPr="00521BEF" w:rsidDel="00C35303">
          <w:rPr>
            <w:rFonts w:ascii="inherit" w:eastAsia="Times New Roman" w:hAnsi="inherit" w:cs="Times New Roman"/>
            <w:spacing w:val="-2"/>
            <w:sz w:val="24"/>
            <w:szCs w:val="24"/>
          </w:rPr>
          <w:delText>,</w:delText>
        </w:r>
      </w:del>
      <w:r w:rsidRPr="00521BEF">
        <w:rPr>
          <w:rFonts w:ascii="inherit" w:eastAsia="Times New Roman" w:hAnsi="inherit" w:cs="Times New Roman"/>
          <w:spacing w:val="-2"/>
          <w:sz w:val="24"/>
          <w:szCs w:val="24"/>
        </w:rPr>
        <w:t xml:space="preserve"> </w:t>
      </w:r>
      <w:del w:id="307" w:author="Carl Reed" w:date="2021-02-21T16:03:00Z">
        <w:r w:rsidRPr="00521BEF" w:rsidDel="00C35303">
          <w:rPr>
            <w:rFonts w:ascii="inherit" w:eastAsia="Times New Roman" w:hAnsi="inherit" w:cs="Times New Roman"/>
            <w:spacing w:val="-2"/>
            <w:sz w:val="24"/>
            <w:szCs w:val="24"/>
          </w:rPr>
          <w:delText>f</w:delText>
        </w:r>
      </w:del>
      <w:ins w:id="308" w:author="Carl Reed" w:date="2021-02-21T16:03:00Z">
        <w:r w:rsidR="00C35303">
          <w:rPr>
            <w:rFonts w:ascii="inherit" w:eastAsia="Times New Roman" w:hAnsi="inherit" w:cs="Times New Roman"/>
            <w:spacing w:val="-2"/>
            <w:sz w:val="24"/>
            <w:szCs w:val="24"/>
          </w:rPr>
          <w:t>F</w:t>
        </w:r>
      </w:ins>
      <w:r w:rsidRPr="00521BEF">
        <w:rPr>
          <w:rFonts w:ascii="inherit" w:eastAsia="Times New Roman" w:hAnsi="inherit" w:cs="Times New Roman"/>
          <w:spacing w:val="-2"/>
          <w:sz w:val="24"/>
          <w:szCs w:val="24"/>
        </w:rPr>
        <w:t>or example:</w:t>
      </w:r>
    </w:p>
    <w:p w:rsidR="00521BEF" w:rsidRPr="00521BEF" w:rsidRDefault="00521BEF" w:rsidP="00521BE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21BEF">
        <w:rPr>
          <w:rFonts w:ascii="Courier New" w:eastAsia="Times New Roman" w:hAnsi="Courier New" w:cs="Courier New"/>
          <w:sz w:val="24"/>
          <w:szCs w:val="24"/>
        </w:rPr>
        <w:t>.../collections/highways/items/A8?crs=http://www.opengis.net/def/crs/EPSG/0/3258</w:t>
      </w:r>
    </w:p>
    <w:p w:rsidR="00521BEF" w:rsidRPr="00521BEF" w:rsidRDefault="00C35303" w:rsidP="00521BEF">
      <w:pPr>
        <w:spacing w:before="100" w:beforeAutospacing="1" w:after="100" w:afterAutospacing="1" w:line="240" w:lineRule="auto"/>
        <w:rPr>
          <w:rFonts w:ascii="inherit" w:eastAsia="Times New Roman" w:hAnsi="inherit" w:cs="Times New Roman"/>
          <w:spacing w:val="-2"/>
          <w:sz w:val="24"/>
          <w:szCs w:val="24"/>
        </w:rPr>
      </w:pPr>
      <w:ins w:id="309" w:author="Carl Reed" w:date="2021-02-21T15:57:00Z">
        <w:r>
          <w:rPr>
            <w:rFonts w:ascii="inherit" w:eastAsia="Times New Roman" w:hAnsi="inherit" w:cs="Times New Roman"/>
            <w:spacing w:val="-2"/>
            <w:sz w:val="24"/>
            <w:szCs w:val="24"/>
          </w:rPr>
          <w:t xml:space="preserve">An OGC </w:t>
        </w:r>
      </w:ins>
      <w:r w:rsidR="00521BEF" w:rsidRPr="00521BEF">
        <w:rPr>
          <w:rFonts w:ascii="inherit" w:eastAsia="Times New Roman" w:hAnsi="inherit" w:cs="Times New Roman"/>
          <w:spacing w:val="-2"/>
          <w:sz w:val="24"/>
          <w:szCs w:val="24"/>
        </w:rPr>
        <w:t>API</w:t>
      </w:r>
      <w:del w:id="310" w:author="Carl Reed" w:date="2021-02-21T15:57:00Z">
        <w:r w:rsidR="00521BEF" w:rsidRPr="00521BEF" w:rsidDel="00C35303">
          <w:rPr>
            <w:rFonts w:ascii="inherit" w:eastAsia="Times New Roman" w:hAnsi="inherit" w:cs="Times New Roman"/>
            <w:spacing w:val="-2"/>
            <w:sz w:val="24"/>
            <w:szCs w:val="24"/>
          </w:rPr>
          <w:delText>s</w:delText>
        </w:r>
      </w:del>
      <w:r w:rsidR="00521BEF" w:rsidRPr="00521BEF">
        <w:rPr>
          <w:rFonts w:ascii="inherit" w:eastAsia="Times New Roman" w:hAnsi="inherit" w:cs="Times New Roman"/>
          <w:spacing w:val="-2"/>
          <w:sz w:val="24"/>
          <w:szCs w:val="24"/>
        </w:rPr>
        <w:t xml:space="preserve"> </w:t>
      </w:r>
      <w:ins w:id="311" w:author="Carl Reed" w:date="2021-02-21T15:58:00Z">
        <w:r>
          <w:rPr>
            <w:rFonts w:ascii="inherit" w:eastAsia="Times New Roman" w:hAnsi="inherit" w:cs="Times New Roman"/>
            <w:spacing w:val="-2"/>
            <w:sz w:val="24"/>
            <w:szCs w:val="24"/>
          </w:rPr>
          <w:t xml:space="preserve">standard </w:t>
        </w:r>
      </w:ins>
      <w:r w:rsidR="00521BEF" w:rsidRPr="00521BEF">
        <w:rPr>
          <w:rFonts w:ascii="inherit" w:eastAsia="Times New Roman" w:hAnsi="inherit" w:cs="Times New Roman"/>
          <w:spacing w:val="-2"/>
          <w:sz w:val="24"/>
          <w:szCs w:val="24"/>
        </w:rPr>
        <w:t xml:space="preserve">may </w:t>
      </w:r>
      <w:del w:id="312" w:author="Carl Reed" w:date="2021-02-21T15:58:00Z">
        <w:r w:rsidR="00521BEF" w:rsidRPr="00521BEF" w:rsidDel="00C35303">
          <w:rPr>
            <w:rFonts w:ascii="inherit" w:eastAsia="Times New Roman" w:hAnsi="inherit" w:cs="Times New Roman"/>
            <w:spacing w:val="-2"/>
            <w:sz w:val="24"/>
            <w:szCs w:val="24"/>
          </w:rPr>
          <w:delText>decide to</w:delText>
        </w:r>
      </w:del>
      <w:ins w:id="313" w:author="Carl Reed" w:date="2021-02-21T15:58:00Z">
        <w:r>
          <w:rPr>
            <w:rFonts w:ascii="inherit" w:eastAsia="Times New Roman" w:hAnsi="inherit" w:cs="Times New Roman"/>
            <w:spacing w:val="-2"/>
            <w:sz w:val="24"/>
            <w:szCs w:val="24"/>
          </w:rPr>
          <w:t>allow</w:t>
        </w:r>
      </w:ins>
      <w:r w:rsidR="00521BEF" w:rsidRPr="00521BEF">
        <w:rPr>
          <w:rFonts w:ascii="inherit" w:eastAsia="Times New Roman" w:hAnsi="inherit" w:cs="Times New Roman"/>
          <w:spacing w:val="-2"/>
          <w:sz w:val="24"/>
          <w:szCs w:val="24"/>
        </w:rPr>
        <w:t xml:space="preserve"> offer</w:t>
      </w:r>
      <w:ins w:id="314" w:author="Carl Reed" w:date="2021-02-21T15:58:00Z">
        <w:r>
          <w:rPr>
            <w:rFonts w:ascii="inherit" w:eastAsia="Times New Roman" w:hAnsi="inherit" w:cs="Times New Roman"/>
            <w:spacing w:val="-2"/>
            <w:sz w:val="24"/>
            <w:szCs w:val="24"/>
          </w:rPr>
          <w:t>ing</w:t>
        </w:r>
      </w:ins>
      <w:r w:rsidR="00521BEF" w:rsidRPr="00521BEF">
        <w:rPr>
          <w:rFonts w:ascii="inherit" w:eastAsia="Times New Roman" w:hAnsi="inherit" w:cs="Times New Roman"/>
          <w:spacing w:val="-2"/>
          <w:sz w:val="24"/>
          <w:szCs w:val="24"/>
        </w:rPr>
        <w:t xml:space="preserve"> processing resources as separate operations to support an explicit separation and highlight the processing capability. This allows</w:t>
      </w:r>
      <w:del w:id="315" w:author="Carl Reed" w:date="2021-02-21T15:58:00Z">
        <w:r w:rsidR="00521BEF" w:rsidRPr="00521BEF" w:rsidDel="00C35303">
          <w:rPr>
            <w:rFonts w:ascii="inherit" w:eastAsia="Times New Roman" w:hAnsi="inherit" w:cs="Times New Roman"/>
            <w:spacing w:val="-2"/>
            <w:sz w:val="24"/>
            <w:szCs w:val="24"/>
          </w:rPr>
          <w:delText xml:space="preserve"> to</w:delText>
        </w:r>
      </w:del>
      <w:r w:rsidR="00521BEF" w:rsidRPr="00521BEF">
        <w:rPr>
          <w:rFonts w:ascii="inherit" w:eastAsia="Times New Roman" w:hAnsi="inherit" w:cs="Times New Roman"/>
          <w:spacing w:val="-2"/>
          <w:sz w:val="24"/>
          <w:szCs w:val="24"/>
        </w:rPr>
        <w:t xml:space="preserve"> publish</w:t>
      </w:r>
      <w:ins w:id="316" w:author="Carl Reed" w:date="2021-02-21T15:58:00Z">
        <w:r>
          <w:rPr>
            <w:rFonts w:ascii="inherit" w:eastAsia="Times New Roman" w:hAnsi="inherit" w:cs="Times New Roman"/>
            <w:spacing w:val="-2"/>
            <w:sz w:val="24"/>
            <w:szCs w:val="24"/>
          </w:rPr>
          <w:t>ing</w:t>
        </w:r>
      </w:ins>
      <w:r w:rsidR="00521BEF" w:rsidRPr="00521BEF">
        <w:rPr>
          <w:rFonts w:ascii="inherit" w:eastAsia="Times New Roman" w:hAnsi="inherit" w:cs="Times New Roman"/>
          <w:spacing w:val="-2"/>
          <w:sz w:val="24"/>
          <w:szCs w:val="24"/>
        </w:rPr>
        <w:t xml:space="preserve"> explicit metadata about the process, </w:t>
      </w:r>
      <w:del w:id="317" w:author="Carl Reed" w:date="2021-02-21T15:58:00Z">
        <w:r w:rsidR="00521BEF" w:rsidRPr="00521BEF" w:rsidDel="00C35303">
          <w:rPr>
            <w:rFonts w:ascii="inherit" w:eastAsia="Times New Roman" w:hAnsi="inherit" w:cs="Times New Roman"/>
            <w:spacing w:val="-2"/>
            <w:sz w:val="24"/>
            <w:szCs w:val="24"/>
          </w:rPr>
          <w:delText>e.g.,</w:delText>
        </w:r>
      </w:del>
      <w:ins w:id="318" w:author="Carl Reed" w:date="2021-02-21T15:58:00Z">
        <w:r>
          <w:rPr>
            <w:rFonts w:ascii="inherit" w:eastAsia="Times New Roman" w:hAnsi="inherit" w:cs="Times New Roman"/>
            <w:spacing w:val="-2"/>
            <w:sz w:val="24"/>
            <w:szCs w:val="24"/>
          </w:rPr>
          <w:t>such as</w:t>
        </w:r>
      </w:ins>
      <w:r w:rsidR="00521BEF" w:rsidRPr="00521BEF">
        <w:rPr>
          <w:rFonts w:ascii="inherit" w:eastAsia="Times New Roman" w:hAnsi="inherit" w:cs="Times New Roman"/>
          <w:spacing w:val="-2"/>
          <w:sz w:val="24"/>
          <w:szCs w:val="24"/>
        </w:rPr>
        <w:t xml:space="preserve"> the input and output data structures.</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 xml:space="preserve">6.3.13. Principle #13 – </w:t>
      </w:r>
      <w:commentRangeStart w:id="319"/>
      <w:r w:rsidRPr="00521BEF">
        <w:rPr>
          <w:rFonts w:ascii="Arial" w:eastAsia="Times New Roman" w:hAnsi="Arial" w:cs="Arial"/>
          <w:color w:val="BA3925"/>
          <w:sz w:val="35"/>
          <w:szCs w:val="35"/>
        </w:rPr>
        <w:t>Support Metadata</w:t>
      </w:r>
      <w:commentRangeEnd w:id="319"/>
      <w:r w:rsidR="00C35303">
        <w:rPr>
          <w:rStyle w:val="CommentReference"/>
        </w:rPr>
        <w:commentReference w:id="319"/>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del w:id="320" w:author="Carl Reed" w:date="2021-02-21T16:03:00Z">
        <w:r w:rsidRPr="00521BEF" w:rsidDel="00C35303">
          <w:rPr>
            <w:rFonts w:ascii="inherit" w:eastAsia="Times New Roman" w:hAnsi="inherit" w:cs="Times New Roman"/>
            <w:spacing w:val="-2"/>
            <w:sz w:val="24"/>
            <w:szCs w:val="24"/>
          </w:rPr>
          <w:delText>This part</w:delText>
        </w:r>
      </w:del>
      <w:ins w:id="321" w:author="Carl Reed" w:date="2021-02-21T16:03:00Z">
        <w:r w:rsidR="00C35303">
          <w:rPr>
            <w:rFonts w:ascii="inherit" w:eastAsia="Times New Roman" w:hAnsi="inherit" w:cs="Times New Roman"/>
            <w:spacing w:val="-2"/>
            <w:sz w:val="24"/>
            <w:szCs w:val="24"/>
          </w:rPr>
          <w:t>Providing metadata support</w:t>
        </w:r>
      </w:ins>
      <w:r w:rsidRPr="00521BEF">
        <w:rPr>
          <w:rFonts w:ascii="inherit" w:eastAsia="Times New Roman" w:hAnsi="inherit" w:cs="Times New Roman"/>
          <w:spacing w:val="-2"/>
          <w:sz w:val="24"/>
          <w:szCs w:val="24"/>
        </w:rPr>
        <w:t xml:space="preserve"> </w:t>
      </w:r>
      <w:del w:id="322" w:author="Carl Reed" w:date="2021-02-21T16:03:00Z">
        <w:r w:rsidRPr="00521BEF" w:rsidDel="00C35303">
          <w:rPr>
            <w:rFonts w:ascii="inherit" w:eastAsia="Times New Roman" w:hAnsi="inherit" w:cs="Times New Roman"/>
            <w:spacing w:val="-2"/>
            <w:sz w:val="24"/>
            <w:szCs w:val="24"/>
          </w:rPr>
          <w:delText>of the</w:delText>
        </w:r>
      </w:del>
      <w:ins w:id="323" w:author="Carl Reed" w:date="2021-02-21T16:03:00Z">
        <w:r w:rsidR="00C35303">
          <w:rPr>
            <w:rFonts w:ascii="inherit" w:eastAsia="Times New Roman" w:hAnsi="inherit" w:cs="Times New Roman"/>
            <w:spacing w:val="-2"/>
            <w:sz w:val="24"/>
            <w:szCs w:val="24"/>
          </w:rPr>
          <w:t>as part of an OGC Web</w:t>
        </w:r>
      </w:ins>
      <w:r w:rsidRPr="00521BEF">
        <w:rPr>
          <w:rFonts w:ascii="inherit" w:eastAsia="Times New Roman" w:hAnsi="inherit" w:cs="Times New Roman"/>
          <w:spacing w:val="-2"/>
          <w:sz w:val="24"/>
          <w:szCs w:val="24"/>
        </w:rPr>
        <w:t xml:space="preserve"> API </w:t>
      </w:r>
      <w:ins w:id="324" w:author="Carl Reed" w:date="2021-02-21T16:03:00Z">
        <w:r w:rsidR="00C35303">
          <w:rPr>
            <w:rFonts w:ascii="inherit" w:eastAsia="Times New Roman" w:hAnsi="inherit" w:cs="Times New Roman"/>
            <w:spacing w:val="-2"/>
            <w:sz w:val="24"/>
            <w:szCs w:val="24"/>
          </w:rPr>
          <w:t xml:space="preserve">specification </w:t>
        </w:r>
      </w:ins>
      <w:r w:rsidRPr="00521BEF">
        <w:rPr>
          <w:rFonts w:ascii="inherit" w:eastAsia="Times New Roman" w:hAnsi="inherit" w:cs="Times New Roman"/>
          <w:spacing w:val="-2"/>
          <w:sz w:val="24"/>
          <w:szCs w:val="24"/>
        </w:rPr>
        <w:t xml:space="preserve">helps the </w:t>
      </w:r>
      <w:ins w:id="325" w:author="Carl Reed" w:date="2021-02-21T16:04:00Z">
        <w:r w:rsidR="00C35303">
          <w:rPr>
            <w:rFonts w:ascii="inherit" w:eastAsia="Times New Roman" w:hAnsi="inherit" w:cs="Times New Roman"/>
            <w:spacing w:val="-2"/>
            <w:sz w:val="24"/>
            <w:szCs w:val="24"/>
          </w:rPr>
          <w:t xml:space="preserve">both the specification and implementation developer </w:t>
        </w:r>
      </w:ins>
      <w:del w:id="326" w:author="Carl Reed" w:date="2021-02-21T16:04:00Z">
        <w:r w:rsidRPr="00521BEF" w:rsidDel="00C35303">
          <w:rPr>
            <w:rFonts w:ascii="inherit" w:eastAsia="Times New Roman" w:hAnsi="inherit" w:cs="Times New Roman"/>
            <w:spacing w:val="-2"/>
            <w:sz w:val="24"/>
            <w:szCs w:val="24"/>
          </w:rPr>
          <w:delText xml:space="preserve">developer </w:delText>
        </w:r>
      </w:del>
      <w:r w:rsidRPr="00521BEF">
        <w:rPr>
          <w:rFonts w:ascii="inherit" w:eastAsia="Times New Roman" w:hAnsi="inherit" w:cs="Times New Roman"/>
          <w:spacing w:val="-2"/>
          <w:sz w:val="24"/>
          <w:szCs w:val="24"/>
        </w:rPr>
        <w:t>to understand how to use data or processing resources</w:t>
      </w:r>
      <w:ins w:id="327" w:author="Carl Reed" w:date="2021-02-21T16:04:00Z">
        <w:r w:rsidR="00C35303">
          <w:rPr>
            <w:rFonts w:ascii="inherit" w:eastAsia="Times New Roman" w:hAnsi="inherit" w:cs="Times New Roman"/>
            <w:spacing w:val="-2"/>
            <w:sz w:val="24"/>
            <w:szCs w:val="24"/>
          </w:rPr>
          <w:t xml:space="preserve"> supported in the API specification</w:t>
        </w:r>
      </w:ins>
      <w:r w:rsidRPr="00521BEF">
        <w:rPr>
          <w:rFonts w:ascii="inherit" w:eastAsia="Times New Roman" w:hAnsi="inherit" w:cs="Times New Roman"/>
          <w:spacing w:val="-2"/>
          <w:sz w:val="24"/>
          <w:szCs w:val="24"/>
        </w:rPr>
        <w:t xml:space="preserve">. Two approaches exist </w:t>
      </w:r>
      <w:del w:id="328" w:author="Carl Reed" w:date="2021-02-21T16:04:00Z">
        <w:r w:rsidRPr="00521BEF" w:rsidDel="00C35303">
          <w:rPr>
            <w:rFonts w:ascii="inherit" w:eastAsia="Times New Roman" w:hAnsi="inherit" w:cs="Times New Roman"/>
            <w:spacing w:val="-2"/>
            <w:sz w:val="24"/>
            <w:szCs w:val="24"/>
          </w:rPr>
          <w:delText>how to</w:delText>
        </w:r>
      </w:del>
      <w:ins w:id="329" w:author="Carl Reed" w:date="2021-02-21T16:04:00Z">
        <w:r w:rsidR="00C35303">
          <w:rPr>
            <w:rFonts w:ascii="inherit" w:eastAsia="Times New Roman" w:hAnsi="inherit" w:cs="Times New Roman"/>
            <w:spacing w:val="-2"/>
            <w:sz w:val="24"/>
            <w:szCs w:val="24"/>
          </w:rPr>
          <w:t>for</w:t>
        </w:r>
      </w:ins>
      <w:r w:rsidRPr="00521BEF">
        <w:rPr>
          <w:rFonts w:ascii="inherit" w:eastAsia="Times New Roman" w:hAnsi="inherit" w:cs="Times New Roman"/>
          <w:spacing w:val="-2"/>
          <w:sz w:val="24"/>
          <w:szCs w:val="24"/>
        </w:rPr>
        <w:t xml:space="preserve"> achiev</w:t>
      </w:r>
      <w:ins w:id="330" w:author="Carl Reed" w:date="2021-02-21T16:05:00Z">
        <w:r w:rsidR="00C35303">
          <w:rPr>
            <w:rFonts w:ascii="inherit" w:eastAsia="Times New Roman" w:hAnsi="inherit" w:cs="Times New Roman"/>
            <w:spacing w:val="-2"/>
            <w:sz w:val="24"/>
            <w:szCs w:val="24"/>
          </w:rPr>
          <w:t>ing</w:t>
        </w:r>
      </w:ins>
      <w:del w:id="331" w:author="Carl Reed" w:date="2021-02-21T16:05:00Z">
        <w:r w:rsidRPr="00521BEF" w:rsidDel="00C35303">
          <w:rPr>
            <w:rFonts w:ascii="inherit" w:eastAsia="Times New Roman" w:hAnsi="inherit" w:cs="Times New Roman"/>
            <w:spacing w:val="-2"/>
            <w:sz w:val="24"/>
            <w:szCs w:val="24"/>
          </w:rPr>
          <w:delText>e</w:delText>
        </w:r>
      </w:del>
      <w:r w:rsidRPr="00521BEF">
        <w:rPr>
          <w:rFonts w:ascii="inherit" w:eastAsia="Times New Roman" w:hAnsi="inherit" w:cs="Times New Roman"/>
          <w:spacing w:val="-2"/>
          <w:sz w:val="24"/>
          <w:szCs w:val="24"/>
        </w:rPr>
        <w:t xml:space="preserve"> this:</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 Start the URL path with 'metadata' to indicate that subsequent path identifies a resource for which the metadata is returned.</w:t>
      </w:r>
    </w:p>
    <w:p w:rsidR="00521BEF" w:rsidRPr="00521BEF" w:rsidRDefault="00521BEF" w:rsidP="00521BE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21BEF">
        <w:rPr>
          <w:rFonts w:ascii="Courier New" w:eastAsia="Times New Roman" w:hAnsi="Courier New" w:cs="Courier New"/>
          <w:sz w:val="24"/>
          <w:szCs w:val="24"/>
        </w:rPr>
        <w:t>.../metadata/collections/highways/items/A8</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(2) End the URL path with 'metadata' to indicate that the metadata is an integral part of the resource that can be fetched separately.</w:t>
      </w:r>
    </w:p>
    <w:p w:rsidR="00521BEF" w:rsidRPr="00521BEF" w:rsidRDefault="00521BEF" w:rsidP="00521BEF">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4"/>
          <w:szCs w:val="24"/>
        </w:rPr>
      </w:pPr>
      <w:r w:rsidRPr="00521BEF">
        <w:rPr>
          <w:rFonts w:ascii="Courier New" w:eastAsia="Times New Roman" w:hAnsi="Courier New" w:cs="Courier New"/>
          <w:sz w:val="24"/>
          <w:szCs w:val="24"/>
        </w:rPr>
        <w:t>.../collections/highways/items/A8/metadata</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Regardless of the approach taken, use it consistently.</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lastRenderedPageBreak/>
        <w:t>You may use of the ‘?’ operator to send selection criteria (see Principle #6).</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6.3.14. Principle #14 – Consider your Security needs</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Try to follow common practices for security in </w:t>
      </w:r>
      <w:ins w:id="332" w:author="Carl Reed" w:date="2021-02-21T16:08:00Z">
        <w:r w:rsidR="00474FEE">
          <w:rPr>
            <w:rFonts w:ascii="inherit" w:eastAsia="Times New Roman" w:hAnsi="inherit" w:cs="Times New Roman"/>
            <w:spacing w:val="-2"/>
            <w:sz w:val="24"/>
            <w:szCs w:val="24"/>
          </w:rPr>
          <w:t xml:space="preserve">IGC </w:t>
        </w:r>
      </w:ins>
      <w:r w:rsidRPr="00521BEF">
        <w:rPr>
          <w:rFonts w:ascii="inherit" w:eastAsia="Times New Roman" w:hAnsi="inherit" w:cs="Times New Roman"/>
          <w:spacing w:val="-2"/>
          <w:sz w:val="24"/>
          <w:szCs w:val="24"/>
        </w:rPr>
        <w:t>Web APIs</w:t>
      </w:r>
      <w:ins w:id="333" w:author="Carl Reed" w:date="2021-02-21T16:08:00Z">
        <w:r w:rsidR="00474FEE">
          <w:rPr>
            <w:rFonts w:ascii="inherit" w:eastAsia="Times New Roman" w:hAnsi="inherit" w:cs="Times New Roman"/>
            <w:spacing w:val="-2"/>
            <w:sz w:val="24"/>
            <w:szCs w:val="24"/>
          </w:rPr>
          <w:t>.</w:t>
        </w:r>
      </w:ins>
      <w:del w:id="334" w:author="Carl Reed" w:date="2021-02-21T16:08:00Z">
        <w:r w:rsidRPr="00521BEF" w:rsidDel="00474FEE">
          <w:rPr>
            <w:rFonts w:ascii="inherit" w:eastAsia="Times New Roman" w:hAnsi="inherit" w:cs="Times New Roman"/>
            <w:spacing w:val="-2"/>
            <w:sz w:val="24"/>
            <w:szCs w:val="24"/>
          </w:rPr>
          <w:delText>,</w:delText>
        </w:r>
      </w:del>
      <w:r w:rsidRPr="00521BEF">
        <w:rPr>
          <w:rFonts w:ascii="inherit" w:eastAsia="Times New Roman" w:hAnsi="inherit" w:cs="Times New Roman"/>
          <w:spacing w:val="-2"/>
          <w:sz w:val="24"/>
          <w:szCs w:val="24"/>
        </w:rPr>
        <w:t xml:space="preserve"> </w:t>
      </w:r>
      <w:del w:id="335" w:author="Carl Reed" w:date="2021-02-21T16:08:00Z">
        <w:r w:rsidRPr="00521BEF" w:rsidDel="00474FEE">
          <w:rPr>
            <w:rFonts w:ascii="inherit" w:eastAsia="Times New Roman" w:hAnsi="inherit" w:cs="Times New Roman"/>
            <w:spacing w:val="-2"/>
            <w:sz w:val="24"/>
            <w:szCs w:val="24"/>
          </w:rPr>
          <w:delText>f</w:delText>
        </w:r>
      </w:del>
      <w:ins w:id="336" w:author="Carl Reed" w:date="2021-02-21T16:08:00Z">
        <w:r w:rsidR="00474FEE">
          <w:rPr>
            <w:rFonts w:ascii="inherit" w:eastAsia="Times New Roman" w:hAnsi="inherit" w:cs="Times New Roman"/>
            <w:spacing w:val="-2"/>
            <w:sz w:val="24"/>
            <w:szCs w:val="24"/>
          </w:rPr>
          <w:t>F</w:t>
        </w:r>
      </w:ins>
      <w:r w:rsidRPr="00521BEF">
        <w:rPr>
          <w:rFonts w:ascii="inherit" w:eastAsia="Times New Roman" w:hAnsi="inherit" w:cs="Times New Roman"/>
          <w:spacing w:val="-2"/>
          <w:sz w:val="24"/>
          <w:szCs w:val="24"/>
        </w:rPr>
        <w:t>or example:</w:t>
      </w:r>
    </w:p>
    <w:p w:rsidR="00521BEF" w:rsidRPr="00521BEF" w:rsidRDefault="00521BEF" w:rsidP="00521BEF">
      <w:pPr>
        <w:numPr>
          <w:ilvl w:val="0"/>
          <w:numId w:val="3"/>
        </w:numPr>
        <w:spacing w:after="150" w:line="240" w:lineRule="auto"/>
        <w:ind w:left="360"/>
        <w:rPr>
          <w:rFonts w:ascii="inherit" w:eastAsia="Times New Roman" w:hAnsi="inherit" w:cs="Times New Roman"/>
          <w:spacing w:val="-2"/>
          <w:sz w:val="24"/>
          <w:szCs w:val="24"/>
        </w:rPr>
      </w:pPr>
      <w:del w:id="337" w:author="Carl Reed" w:date="2021-02-21T16:10:00Z">
        <w:r w:rsidRPr="00521BEF" w:rsidDel="00474FEE">
          <w:rPr>
            <w:rFonts w:ascii="inherit" w:eastAsia="Times New Roman" w:hAnsi="inherit" w:cs="Times New Roman"/>
            <w:spacing w:val="-2"/>
            <w:sz w:val="24"/>
            <w:szCs w:val="24"/>
          </w:rPr>
          <w:delText xml:space="preserve">Host </w:delText>
        </w:r>
      </w:del>
      <w:ins w:id="338" w:author="Carl Reed" w:date="2021-02-21T16:10:00Z">
        <w:r w:rsidR="00474FEE">
          <w:rPr>
            <w:rFonts w:ascii="inherit" w:eastAsia="Times New Roman" w:hAnsi="inherit" w:cs="Times New Roman"/>
            <w:spacing w:val="-2"/>
            <w:sz w:val="24"/>
            <w:szCs w:val="24"/>
          </w:rPr>
          <w:t>Provide access to</w:t>
        </w:r>
        <w:r w:rsidR="00474FEE" w:rsidRPr="00521BEF">
          <w:rPr>
            <w:rFonts w:ascii="inherit" w:eastAsia="Times New Roman" w:hAnsi="inherit" w:cs="Times New Roman"/>
            <w:spacing w:val="-2"/>
            <w:sz w:val="24"/>
            <w:szCs w:val="24"/>
          </w:rPr>
          <w:t xml:space="preserve"> </w:t>
        </w:r>
        <w:r w:rsidR="00474FEE">
          <w:rPr>
            <w:rFonts w:ascii="inherit" w:eastAsia="Times New Roman" w:hAnsi="inherit" w:cs="Times New Roman"/>
            <w:spacing w:val="-2"/>
            <w:sz w:val="24"/>
            <w:szCs w:val="24"/>
          </w:rPr>
          <w:t>the OGC</w:t>
        </w:r>
      </w:ins>
      <w:del w:id="339" w:author="Carl Reed" w:date="2021-02-21T16:10:00Z">
        <w:r w:rsidRPr="00521BEF" w:rsidDel="00474FEE">
          <w:rPr>
            <w:rFonts w:ascii="inherit" w:eastAsia="Times New Roman" w:hAnsi="inherit" w:cs="Times New Roman"/>
            <w:spacing w:val="-2"/>
            <w:sz w:val="24"/>
            <w:szCs w:val="24"/>
          </w:rPr>
          <w:delText>your</w:delText>
        </w:r>
      </w:del>
      <w:r w:rsidRPr="00521BEF">
        <w:rPr>
          <w:rFonts w:ascii="inherit" w:eastAsia="Times New Roman" w:hAnsi="inherit" w:cs="Times New Roman"/>
          <w:spacing w:val="-2"/>
          <w:sz w:val="24"/>
          <w:szCs w:val="24"/>
        </w:rPr>
        <w:t xml:space="preserve"> API </w:t>
      </w:r>
      <w:ins w:id="340" w:author="Carl Reed" w:date="2021-02-21T16:10:00Z">
        <w:r w:rsidR="00474FEE">
          <w:rPr>
            <w:rFonts w:ascii="inherit" w:eastAsia="Times New Roman" w:hAnsi="inherit" w:cs="Times New Roman"/>
            <w:spacing w:val="-2"/>
            <w:sz w:val="24"/>
            <w:szCs w:val="24"/>
          </w:rPr>
          <w:t>using</w:t>
        </w:r>
      </w:ins>
      <w:del w:id="341" w:author="Carl Reed" w:date="2021-02-21T16:10:00Z">
        <w:r w:rsidRPr="00521BEF" w:rsidDel="00474FEE">
          <w:rPr>
            <w:rFonts w:ascii="inherit" w:eastAsia="Times New Roman" w:hAnsi="inherit" w:cs="Times New Roman"/>
            <w:spacing w:val="-2"/>
            <w:sz w:val="24"/>
            <w:szCs w:val="24"/>
          </w:rPr>
          <w:delText>on</w:delText>
        </w:r>
      </w:del>
      <w:r w:rsidRPr="00521BEF">
        <w:rPr>
          <w:rFonts w:ascii="inherit" w:eastAsia="Times New Roman" w:hAnsi="inherit" w:cs="Times New Roman"/>
          <w:spacing w:val="-2"/>
          <w:sz w:val="24"/>
          <w:szCs w:val="24"/>
        </w:rPr>
        <w:t xml:space="preserve"> </w:t>
      </w:r>
      <w:commentRangeStart w:id="342"/>
      <w:r w:rsidRPr="00521BEF">
        <w:rPr>
          <w:rFonts w:ascii="inherit" w:eastAsia="Times New Roman" w:hAnsi="inherit" w:cs="Times New Roman"/>
          <w:spacing w:val="-2"/>
          <w:sz w:val="24"/>
          <w:szCs w:val="24"/>
        </w:rPr>
        <w:t>HTTPS</w:t>
      </w:r>
      <w:commentRangeEnd w:id="342"/>
      <w:r w:rsidR="00474FEE">
        <w:rPr>
          <w:rStyle w:val="CommentReference"/>
        </w:rPr>
        <w:commentReference w:id="342"/>
      </w:r>
      <w:r w:rsidRPr="00521BEF">
        <w:rPr>
          <w:rFonts w:ascii="inherit" w:eastAsia="Times New Roman" w:hAnsi="inherit" w:cs="Times New Roman"/>
          <w:spacing w:val="-2"/>
          <w:sz w:val="24"/>
          <w:szCs w:val="24"/>
        </w:rPr>
        <w:t>.</w:t>
      </w:r>
    </w:p>
    <w:p w:rsidR="00521BEF" w:rsidRPr="00521BEF" w:rsidRDefault="00521BEF" w:rsidP="00521BEF">
      <w:pPr>
        <w:numPr>
          <w:ilvl w:val="0"/>
          <w:numId w:val="3"/>
        </w:numPr>
        <w:spacing w:after="150" w:line="240" w:lineRule="auto"/>
        <w:ind w:left="360"/>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Include support for authentication </w:t>
      </w:r>
      <w:del w:id="343" w:author="Carl Reed" w:date="2021-02-21T16:08:00Z">
        <w:r w:rsidRPr="00521BEF" w:rsidDel="00474FEE">
          <w:rPr>
            <w:rFonts w:ascii="inherit" w:eastAsia="Times New Roman" w:hAnsi="inherit" w:cs="Times New Roman"/>
            <w:spacing w:val="-2"/>
            <w:sz w:val="24"/>
            <w:szCs w:val="24"/>
          </w:rPr>
          <w:delText xml:space="preserve">for </w:delText>
        </w:r>
      </w:del>
      <w:ins w:id="344" w:author="Carl Reed" w:date="2021-02-21T16:08:00Z">
        <w:r w:rsidR="00474FEE">
          <w:rPr>
            <w:rFonts w:ascii="inherit" w:eastAsia="Times New Roman" w:hAnsi="inherit" w:cs="Times New Roman"/>
            <w:spacing w:val="-2"/>
            <w:sz w:val="24"/>
            <w:szCs w:val="24"/>
          </w:rPr>
          <w:t>from</w:t>
        </w:r>
        <w:r w:rsidR="00474FEE" w:rsidRPr="00521BEF">
          <w:rPr>
            <w:rFonts w:ascii="inherit" w:eastAsia="Times New Roman" w:hAnsi="inherit" w:cs="Times New Roman"/>
            <w:spacing w:val="-2"/>
            <w:sz w:val="24"/>
            <w:szCs w:val="24"/>
          </w:rPr>
          <w:t xml:space="preserve"> </w:t>
        </w:r>
      </w:ins>
      <w:r w:rsidRPr="00521BEF">
        <w:rPr>
          <w:rFonts w:ascii="inherit" w:eastAsia="Times New Roman" w:hAnsi="inherit" w:cs="Times New Roman"/>
          <w:spacing w:val="-2"/>
          <w:sz w:val="24"/>
          <w:szCs w:val="24"/>
        </w:rPr>
        <w:t>the beginning.</w:t>
      </w:r>
    </w:p>
    <w:p w:rsidR="00521BEF" w:rsidRPr="00521BEF" w:rsidRDefault="00521BEF" w:rsidP="00521BEF">
      <w:pPr>
        <w:numPr>
          <w:ilvl w:val="0"/>
          <w:numId w:val="3"/>
        </w:numPr>
        <w:spacing w:after="150" w:line="240" w:lineRule="auto"/>
        <w:ind w:left="360"/>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Consider consistent support for CRUD (Create, Read, Update, Delete) from the beginning (see Principle #5);</w:t>
      </w:r>
    </w:p>
    <w:p w:rsidR="00521BEF" w:rsidRPr="00521BEF" w:rsidRDefault="00521BEF" w:rsidP="00521BEF">
      <w:pPr>
        <w:numPr>
          <w:ilvl w:val="0"/>
          <w:numId w:val="3"/>
        </w:numPr>
        <w:spacing w:after="150" w:line="240" w:lineRule="auto"/>
        <w:ind w:left="360"/>
        <w:rPr>
          <w:rFonts w:ascii="inherit" w:eastAsia="Times New Roman" w:hAnsi="inherit" w:cs="Times New Roman"/>
          <w:spacing w:val="-2"/>
          <w:sz w:val="24"/>
          <w:szCs w:val="24"/>
        </w:rPr>
      </w:pPr>
      <w:del w:id="345" w:author="Carl Reed" w:date="2021-02-21T16:08:00Z">
        <w:r w:rsidRPr="00521BEF" w:rsidDel="00474FEE">
          <w:rPr>
            <w:rFonts w:ascii="inherit" w:eastAsia="Times New Roman" w:hAnsi="inherit" w:cs="Times New Roman"/>
            <w:spacing w:val="-2"/>
            <w:sz w:val="24"/>
            <w:szCs w:val="24"/>
          </w:rPr>
          <w:delText>s</w:delText>
        </w:r>
      </w:del>
      <w:ins w:id="346" w:author="Carl Reed" w:date="2021-02-21T16:08:00Z">
        <w:r w:rsidR="00474FEE">
          <w:rPr>
            <w:rFonts w:ascii="inherit" w:eastAsia="Times New Roman" w:hAnsi="inherit" w:cs="Times New Roman"/>
            <w:spacing w:val="-2"/>
            <w:sz w:val="24"/>
            <w:szCs w:val="24"/>
          </w:rPr>
          <w:t>S</w:t>
        </w:r>
      </w:ins>
      <w:r w:rsidRPr="00521BEF">
        <w:rPr>
          <w:rFonts w:ascii="inherit" w:eastAsia="Times New Roman" w:hAnsi="inherit" w:cs="Times New Roman"/>
          <w:spacing w:val="-2"/>
          <w:sz w:val="24"/>
          <w:szCs w:val="24"/>
        </w:rPr>
        <w:t>upport for Execute may be provided on processing resources (see Principle #12) or using POST (see Principle #5).</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6.3.15. Principle #15 – API Description</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Describing the </w:t>
      </w:r>
      <w:ins w:id="347" w:author="Carl Reed" w:date="2021-02-21T16:09:00Z">
        <w:r w:rsidR="00474FEE">
          <w:rPr>
            <w:rFonts w:ascii="inherit" w:eastAsia="Times New Roman" w:hAnsi="inherit" w:cs="Times New Roman"/>
            <w:spacing w:val="-2"/>
            <w:sz w:val="24"/>
            <w:szCs w:val="24"/>
          </w:rPr>
          <w:t xml:space="preserve">OGC </w:t>
        </w:r>
      </w:ins>
      <w:r w:rsidRPr="00521BEF">
        <w:rPr>
          <w:rFonts w:ascii="inherit" w:eastAsia="Times New Roman" w:hAnsi="inherit" w:cs="Times New Roman"/>
          <w:spacing w:val="-2"/>
          <w:sz w:val="24"/>
          <w:szCs w:val="24"/>
        </w:rPr>
        <w:t xml:space="preserve">API in human and machine readable form has value to the developer. Currently </w:t>
      </w:r>
      <w:ins w:id="348" w:author="Carl Reed" w:date="2021-02-21T16:11:00Z">
        <w:r w:rsidR="00474FEE">
          <w:rPr>
            <w:rFonts w:ascii="inherit" w:eastAsia="Times New Roman" w:hAnsi="inherit" w:cs="Times New Roman"/>
            <w:spacing w:val="-2"/>
            <w:sz w:val="24"/>
            <w:szCs w:val="24"/>
          </w:rPr>
          <w:t xml:space="preserve">the OGC is using </w:t>
        </w:r>
      </w:ins>
      <w:r w:rsidRPr="00521BEF">
        <w:rPr>
          <w:rFonts w:ascii="inherit" w:eastAsia="Times New Roman" w:hAnsi="inherit" w:cs="Times New Roman"/>
          <w:spacing w:val="-2"/>
          <w:sz w:val="24"/>
          <w:szCs w:val="24"/>
        </w:rPr>
        <w:t xml:space="preserve">OpenAPI </w:t>
      </w:r>
      <w:commentRangeStart w:id="349"/>
      <w:r w:rsidRPr="00521BEF">
        <w:rPr>
          <w:rFonts w:ascii="inherit" w:eastAsia="Times New Roman" w:hAnsi="inherit" w:cs="Times New Roman"/>
          <w:spacing w:val="-2"/>
          <w:sz w:val="24"/>
          <w:szCs w:val="24"/>
        </w:rPr>
        <w:t>version 3</w:t>
      </w:r>
      <w:commentRangeEnd w:id="349"/>
      <w:r w:rsidR="00973732">
        <w:rPr>
          <w:rStyle w:val="CommentReference"/>
        </w:rPr>
        <w:commentReference w:id="349"/>
      </w:r>
      <w:r w:rsidRPr="00521BEF">
        <w:rPr>
          <w:rFonts w:ascii="inherit" w:eastAsia="Times New Roman" w:hAnsi="inherit" w:cs="Times New Roman"/>
          <w:spacing w:val="-2"/>
          <w:sz w:val="24"/>
          <w:szCs w:val="24"/>
        </w:rPr>
        <w:t xml:space="preserve"> </w:t>
      </w:r>
      <w:del w:id="350" w:author="Carl Reed" w:date="2021-02-21T16:11:00Z">
        <w:r w:rsidRPr="00521BEF" w:rsidDel="00474FEE">
          <w:rPr>
            <w:rFonts w:ascii="inherit" w:eastAsia="Times New Roman" w:hAnsi="inherit" w:cs="Times New Roman"/>
            <w:spacing w:val="-2"/>
            <w:sz w:val="24"/>
            <w:szCs w:val="24"/>
          </w:rPr>
          <w:delText xml:space="preserve">is </w:delText>
        </w:r>
      </w:del>
      <w:ins w:id="351" w:author="Carl Reed" w:date="2021-02-21T16:11:00Z">
        <w:r w:rsidR="00474FEE">
          <w:rPr>
            <w:rFonts w:ascii="inherit" w:eastAsia="Times New Roman" w:hAnsi="inherit" w:cs="Times New Roman"/>
            <w:spacing w:val="-2"/>
            <w:sz w:val="24"/>
            <w:szCs w:val="24"/>
          </w:rPr>
          <w:t>as</w:t>
        </w:r>
        <w:r w:rsidR="00474FEE" w:rsidRPr="00521BEF">
          <w:rPr>
            <w:rFonts w:ascii="inherit" w:eastAsia="Times New Roman" w:hAnsi="inherit" w:cs="Times New Roman"/>
            <w:spacing w:val="-2"/>
            <w:sz w:val="24"/>
            <w:szCs w:val="24"/>
          </w:rPr>
          <w:t xml:space="preserve"> </w:t>
        </w:r>
      </w:ins>
      <w:r w:rsidRPr="00521BEF">
        <w:rPr>
          <w:rFonts w:ascii="inherit" w:eastAsia="Times New Roman" w:hAnsi="inherit" w:cs="Times New Roman"/>
          <w:spacing w:val="-2"/>
          <w:sz w:val="24"/>
          <w:szCs w:val="24"/>
        </w:rPr>
        <w:t>common practice</w:t>
      </w:r>
      <w:ins w:id="352" w:author="Carl Reed" w:date="2021-02-21T16:11:00Z">
        <w:r w:rsidR="00474FEE">
          <w:rPr>
            <w:rFonts w:ascii="inherit" w:eastAsia="Times New Roman" w:hAnsi="inherit" w:cs="Times New Roman"/>
            <w:spacing w:val="-2"/>
            <w:sz w:val="24"/>
            <w:szCs w:val="24"/>
          </w:rPr>
          <w:t xml:space="preserve"> for documenting an OGC API</w:t>
        </w:r>
      </w:ins>
      <w:r w:rsidRPr="00521BEF">
        <w:rPr>
          <w:rFonts w:ascii="inherit" w:eastAsia="Times New Roman" w:hAnsi="inherit" w:cs="Times New Roman"/>
          <w:spacing w:val="-2"/>
          <w:sz w:val="24"/>
          <w:szCs w:val="24"/>
        </w:rPr>
        <w:t>.</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6.3.16. Principle #16 - Use IANA well-known identifiers</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IANA and other standardization organizations </w:t>
      </w:r>
      <w:commentRangeStart w:id="353"/>
      <w:r w:rsidRPr="00521BEF">
        <w:rPr>
          <w:rFonts w:ascii="inherit" w:eastAsia="Times New Roman" w:hAnsi="inherit" w:cs="Times New Roman"/>
          <w:spacing w:val="-2"/>
          <w:sz w:val="24"/>
          <w:szCs w:val="24"/>
        </w:rPr>
        <w:t xml:space="preserve">have defined </w:t>
      </w:r>
      <w:commentRangeEnd w:id="353"/>
      <w:r w:rsidR="00474FEE">
        <w:rPr>
          <w:rStyle w:val="CommentReference"/>
        </w:rPr>
        <w:commentReference w:id="353"/>
      </w:r>
      <w:commentRangeStart w:id="354"/>
      <w:r w:rsidRPr="00521BEF">
        <w:rPr>
          <w:rFonts w:ascii="inherit" w:eastAsia="Times New Roman" w:hAnsi="inherit" w:cs="Times New Roman"/>
          <w:spacing w:val="-2"/>
          <w:sz w:val="24"/>
          <w:szCs w:val="24"/>
        </w:rPr>
        <w:t xml:space="preserve">so called </w:t>
      </w:r>
      <w:commentRangeEnd w:id="354"/>
      <w:r w:rsidR="00474FEE">
        <w:rPr>
          <w:rStyle w:val="CommentReference"/>
        </w:rPr>
        <w:commentReference w:id="354"/>
      </w:r>
      <w:r w:rsidRPr="00521BEF">
        <w:rPr>
          <w:rFonts w:ascii="inherit" w:eastAsia="Times New Roman" w:hAnsi="inherit" w:cs="Times New Roman"/>
          <w:spacing w:val="-2"/>
          <w:sz w:val="24"/>
          <w:szCs w:val="24"/>
        </w:rPr>
        <w:t>well known identifiers for different purposes. For example:</w:t>
      </w:r>
    </w:p>
    <w:p w:rsidR="00521BEF" w:rsidRPr="00521BEF" w:rsidRDefault="00521BEF" w:rsidP="00521BEF">
      <w:pPr>
        <w:numPr>
          <w:ilvl w:val="0"/>
          <w:numId w:val="4"/>
        </w:numPr>
        <w:spacing w:after="150" w:line="240" w:lineRule="auto"/>
        <w:ind w:left="360"/>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Media types: </w:t>
      </w:r>
      <w:hyperlink r:id="rId10" w:history="1">
        <w:r w:rsidRPr="00521BEF">
          <w:rPr>
            <w:rFonts w:ascii="inherit" w:eastAsia="Times New Roman" w:hAnsi="inherit" w:cs="Times New Roman"/>
            <w:color w:val="2156A5"/>
            <w:spacing w:val="-2"/>
            <w:sz w:val="24"/>
            <w:szCs w:val="24"/>
            <w:u w:val="single"/>
          </w:rPr>
          <w:t>https://www.iana.org/assignments/media-types/media-types.xhtml</w:t>
        </w:r>
      </w:hyperlink>
    </w:p>
    <w:p w:rsidR="00521BEF" w:rsidRPr="00521BEF" w:rsidRDefault="00521BEF" w:rsidP="00521BEF">
      <w:pPr>
        <w:numPr>
          <w:ilvl w:val="0"/>
          <w:numId w:val="4"/>
        </w:numPr>
        <w:spacing w:after="150" w:line="240" w:lineRule="auto"/>
        <w:ind w:left="360"/>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Link relations: </w:t>
      </w:r>
      <w:hyperlink r:id="rId11" w:history="1">
        <w:r w:rsidRPr="00521BEF">
          <w:rPr>
            <w:rFonts w:ascii="inherit" w:eastAsia="Times New Roman" w:hAnsi="inherit" w:cs="Times New Roman"/>
            <w:color w:val="2156A5"/>
            <w:spacing w:val="-2"/>
            <w:sz w:val="24"/>
            <w:szCs w:val="24"/>
            <w:u w:val="single"/>
          </w:rPr>
          <w:t>https://www.iana.org/assignments/link-relations/link-relations.xhtml</w:t>
        </w:r>
      </w:hyperlink>
    </w:p>
    <w:p w:rsidR="00521BEF" w:rsidRPr="00521BEF" w:rsidRDefault="00521BEF" w:rsidP="00521BEF">
      <w:pPr>
        <w:numPr>
          <w:ilvl w:val="0"/>
          <w:numId w:val="4"/>
        </w:numPr>
        <w:spacing w:after="150" w:line="240" w:lineRule="auto"/>
        <w:ind w:left="360"/>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Well-known URIs: </w:t>
      </w:r>
      <w:hyperlink r:id="rId12" w:history="1">
        <w:r w:rsidRPr="00521BEF">
          <w:rPr>
            <w:rFonts w:ascii="inherit" w:eastAsia="Times New Roman" w:hAnsi="inherit" w:cs="Times New Roman"/>
            <w:color w:val="2156A5"/>
            <w:spacing w:val="-2"/>
            <w:sz w:val="24"/>
            <w:szCs w:val="24"/>
            <w:u w:val="single"/>
          </w:rPr>
          <w:t>https://www.iana.org/assignments/well-known-uris/well-known-uris.xhtml</w:t>
        </w:r>
      </w:hyperlink>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For example</w:t>
      </w:r>
      <w:ins w:id="355" w:author="Carl Reed" w:date="2021-02-21T16:12:00Z">
        <w:r w:rsidR="00474FEE">
          <w:rPr>
            <w:rFonts w:ascii="inherit" w:eastAsia="Times New Roman" w:hAnsi="inherit" w:cs="Times New Roman"/>
            <w:spacing w:val="-2"/>
            <w:sz w:val="24"/>
            <w:szCs w:val="24"/>
          </w:rPr>
          <w:t>,</w:t>
        </w:r>
      </w:ins>
      <w:r w:rsidRPr="00521BEF">
        <w:rPr>
          <w:rFonts w:ascii="inherit" w:eastAsia="Times New Roman" w:hAnsi="inherit" w:cs="Times New Roman"/>
          <w:spacing w:val="-2"/>
          <w:sz w:val="24"/>
          <w:szCs w:val="24"/>
        </w:rPr>
        <w:t xml:space="preserve"> is it possible to differentiate between XACML or </w:t>
      </w:r>
      <w:proofErr w:type="spellStart"/>
      <w:r w:rsidRPr="00521BEF">
        <w:rPr>
          <w:rFonts w:ascii="inherit" w:eastAsia="Times New Roman" w:hAnsi="inherit" w:cs="Times New Roman"/>
          <w:spacing w:val="-2"/>
          <w:sz w:val="24"/>
          <w:szCs w:val="24"/>
        </w:rPr>
        <w:t>GeoXACML</w:t>
      </w:r>
      <w:proofErr w:type="spellEnd"/>
      <w:r w:rsidRPr="00521BEF">
        <w:rPr>
          <w:rFonts w:ascii="inherit" w:eastAsia="Times New Roman" w:hAnsi="inherit" w:cs="Times New Roman"/>
          <w:spacing w:val="-2"/>
          <w:sz w:val="24"/>
          <w:szCs w:val="24"/>
        </w:rPr>
        <w:t xml:space="preserve"> policies</w:t>
      </w:r>
      <w:ins w:id="356" w:author="Carl Reed" w:date="2021-02-21T16:13:00Z">
        <w:r w:rsidR="00474FEE">
          <w:rPr>
            <w:rFonts w:ascii="inherit" w:eastAsia="Times New Roman" w:hAnsi="inherit" w:cs="Times New Roman"/>
            <w:spacing w:val="-2"/>
            <w:sz w:val="24"/>
            <w:szCs w:val="24"/>
          </w:rPr>
          <w:t>?</w:t>
        </w:r>
      </w:ins>
      <w:del w:id="357" w:author="Carl Reed" w:date="2021-02-21T16:13:00Z">
        <w:r w:rsidRPr="00521BEF" w:rsidDel="00474FEE">
          <w:rPr>
            <w:rFonts w:ascii="inherit" w:eastAsia="Times New Roman" w:hAnsi="inherit" w:cs="Times New Roman"/>
            <w:spacing w:val="-2"/>
            <w:sz w:val="24"/>
            <w:szCs w:val="24"/>
          </w:rPr>
          <w:delText>.</w:delText>
        </w:r>
      </w:del>
      <w:r w:rsidRPr="00521BEF">
        <w:rPr>
          <w:rFonts w:ascii="inherit" w:eastAsia="Times New Roman" w:hAnsi="inherit" w:cs="Times New Roman"/>
          <w:spacing w:val="-2"/>
          <w:sz w:val="24"/>
          <w:szCs w:val="24"/>
        </w:rPr>
        <w:t xml:space="preserve"> XACML policies would be returned with the 'application/</w:t>
      </w:r>
      <w:proofErr w:type="spellStart"/>
      <w:r w:rsidRPr="00521BEF">
        <w:rPr>
          <w:rFonts w:ascii="inherit" w:eastAsia="Times New Roman" w:hAnsi="inherit" w:cs="Times New Roman"/>
          <w:spacing w:val="-2"/>
          <w:sz w:val="24"/>
          <w:szCs w:val="24"/>
        </w:rPr>
        <w:t>xacml+xml</w:t>
      </w:r>
      <w:proofErr w:type="spellEnd"/>
      <w:r w:rsidRPr="00521BEF">
        <w:rPr>
          <w:rFonts w:ascii="inherit" w:eastAsia="Times New Roman" w:hAnsi="inherit" w:cs="Times New Roman"/>
          <w:spacing w:val="-2"/>
          <w:sz w:val="24"/>
          <w:szCs w:val="24"/>
        </w:rPr>
        <w:t xml:space="preserve">' media type and </w:t>
      </w:r>
      <w:proofErr w:type="spellStart"/>
      <w:r w:rsidRPr="00521BEF">
        <w:rPr>
          <w:rFonts w:ascii="inherit" w:eastAsia="Times New Roman" w:hAnsi="inherit" w:cs="Times New Roman"/>
          <w:spacing w:val="-2"/>
          <w:sz w:val="24"/>
          <w:szCs w:val="24"/>
        </w:rPr>
        <w:t>GeoXACML</w:t>
      </w:r>
      <w:proofErr w:type="spellEnd"/>
      <w:r w:rsidRPr="00521BEF">
        <w:rPr>
          <w:rFonts w:ascii="inherit" w:eastAsia="Times New Roman" w:hAnsi="inherit" w:cs="Times New Roman"/>
          <w:spacing w:val="-2"/>
          <w:sz w:val="24"/>
          <w:szCs w:val="24"/>
        </w:rPr>
        <w:t xml:space="preserve"> policies with media type 'application/</w:t>
      </w:r>
      <w:proofErr w:type="spellStart"/>
      <w:r w:rsidRPr="00521BEF">
        <w:rPr>
          <w:rFonts w:ascii="inherit" w:eastAsia="Times New Roman" w:hAnsi="inherit" w:cs="Times New Roman"/>
          <w:spacing w:val="-2"/>
          <w:sz w:val="24"/>
          <w:szCs w:val="24"/>
        </w:rPr>
        <w:t>geoxacml+xml</w:t>
      </w:r>
      <w:proofErr w:type="spellEnd"/>
      <w:r w:rsidRPr="00521BEF">
        <w:rPr>
          <w:rFonts w:ascii="inherit" w:eastAsia="Times New Roman" w:hAnsi="inherit" w:cs="Times New Roman"/>
          <w:spacing w:val="-2"/>
          <w:sz w:val="24"/>
          <w:szCs w:val="24"/>
        </w:rPr>
        <w:t>'</w:t>
      </w:r>
      <w:ins w:id="358" w:author="Carl Reed" w:date="2021-02-21T16:14:00Z">
        <w:r w:rsidR="00474FEE">
          <w:rPr>
            <w:rFonts w:ascii="inherit" w:eastAsia="Times New Roman" w:hAnsi="inherit" w:cs="Times New Roman"/>
            <w:spacing w:val="-2"/>
            <w:sz w:val="24"/>
            <w:szCs w:val="24"/>
          </w:rPr>
          <w:t>.</w:t>
        </w:r>
      </w:ins>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 xml:space="preserve">6.3.17. Principle #17 - </w:t>
      </w:r>
      <w:commentRangeStart w:id="359"/>
      <w:r w:rsidRPr="00521BEF">
        <w:rPr>
          <w:rFonts w:ascii="Arial" w:eastAsia="Times New Roman" w:hAnsi="Arial" w:cs="Arial"/>
          <w:color w:val="BA3925"/>
          <w:sz w:val="35"/>
          <w:szCs w:val="35"/>
        </w:rPr>
        <w:t>Use explicit geospatial relations</w:t>
      </w:r>
      <w:commentRangeEnd w:id="359"/>
      <w:r w:rsidR="00980C7C">
        <w:rPr>
          <w:rStyle w:val="CommentReference"/>
        </w:rPr>
        <w:commentReference w:id="359"/>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In many cases </w:t>
      </w:r>
      <w:del w:id="360" w:author="Carl Reed" w:date="2021-02-21T16:16:00Z">
        <w:r w:rsidRPr="00521BEF" w:rsidDel="00474FEE">
          <w:rPr>
            <w:rFonts w:ascii="inherit" w:eastAsia="Times New Roman" w:hAnsi="inherit" w:cs="Times New Roman"/>
            <w:spacing w:val="-2"/>
            <w:sz w:val="24"/>
            <w:szCs w:val="24"/>
          </w:rPr>
          <w:delText xml:space="preserve">it is appropriate to </w:delText>
        </w:r>
      </w:del>
      <w:r w:rsidRPr="00521BEF">
        <w:rPr>
          <w:rFonts w:ascii="inherit" w:eastAsia="Times New Roman" w:hAnsi="inherit" w:cs="Times New Roman"/>
          <w:spacing w:val="-2"/>
          <w:sz w:val="24"/>
          <w:szCs w:val="24"/>
        </w:rPr>
        <w:t>us</w:t>
      </w:r>
      <w:ins w:id="361" w:author="Carl Reed" w:date="2021-02-21T16:16:00Z">
        <w:r w:rsidR="00474FEE">
          <w:rPr>
            <w:rFonts w:ascii="inherit" w:eastAsia="Times New Roman" w:hAnsi="inherit" w:cs="Times New Roman"/>
            <w:spacing w:val="-2"/>
            <w:sz w:val="24"/>
            <w:szCs w:val="24"/>
          </w:rPr>
          <w:t>ing</w:t>
        </w:r>
      </w:ins>
      <w:del w:id="362" w:author="Carl Reed" w:date="2021-02-21T16:16:00Z">
        <w:r w:rsidRPr="00521BEF" w:rsidDel="00474FEE">
          <w:rPr>
            <w:rFonts w:ascii="inherit" w:eastAsia="Times New Roman" w:hAnsi="inherit" w:cs="Times New Roman"/>
            <w:spacing w:val="-2"/>
            <w:sz w:val="24"/>
            <w:szCs w:val="24"/>
          </w:rPr>
          <w:delText>e</w:delText>
        </w:r>
      </w:del>
      <w:r w:rsidRPr="00521BEF">
        <w:rPr>
          <w:rFonts w:ascii="inherit" w:eastAsia="Times New Roman" w:hAnsi="inherit" w:cs="Times New Roman"/>
          <w:spacing w:val="-2"/>
          <w:sz w:val="24"/>
          <w:szCs w:val="24"/>
        </w:rPr>
        <w:t xml:space="preserve"> typed relation to explicitly declare links among resources</w:t>
      </w:r>
      <w:ins w:id="363" w:author="Carl Reed" w:date="2021-02-21T16:16:00Z">
        <w:r w:rsidR="005C05E8">
          <w:rPr>
            <w:rFonts w:ascii="inherit" w:eastAsia="Times New Roman" w:hAnsi="inherit" w:cs="Times New Roman"/>
            <w:spacing w:val="-2"/>
            <w:sz w:val="24"/>
            <w:szCs w:val="24"/>
          </w:rPr>
          <w:t xml:space="preserve"> is approp</w:t>
        </w:r>
        <w:r w:rsidR="00474FEE">
          <w:rPr>
            <w:rFonts w:ascii="inherit" w:eastAsia="Times New Roman" w:hAnsi="inherit" w:cs="Times New Roman"/>
            <w:spacing w:val="-2"/>
            <w:sz w:val="24"/>
            <w:szCs w:val="24"/>
          </w:rPr>
          <w:t>riate</w:t>
        </w:r>
      </w:ins>
      <w:r w:rsidRPr="00521BEF">
        <w:rPr>
          <w:rFonts w:ascii="inherit" w:eastAsia="Times New Roman" w:hAnsi="inherit" w:cs="Times New Roman"/>
          <w:spacing w:val="-2"/>
          <w:sz w:val="24"/>
          <w:szCs w:val="24"/>
        </w:rPr>
        <w:t xml:space="preserve">. </w:t>
      </w:r>
      <w:ins w:id="364" w:author="Carl Reed" w:date="2021-02-21T16:18:00Z">
        <w:r w:rsidR="005C05E8">
          <w:rPr>
            <w:rFonts w:ascii="inherit" w:eastAsia="Times New Roman" w:hAnsi="inherit" w:cs="Times New Roman"/>
            <w:spacing w:val="-2"/>
            <w:sz w:val="24"/>
            <w:szCs w:val="24"/>
          </w:rPr>
          <w:t xml:space="preserve">In the geospatial world, </w:t>
        </w:r>
      </w:ins>
      <w:del w:id="365" w:author="Carl Reed" w:date="2021-02-21T16:18:00Z">
        <w:r w:rsidRPr="00521BEF" w:rsidDel="005C05E8">
          <w:rPr>
            <w:rFonts w:ascii="inherit" w:eastAsia="Times New Roman" w:hAnsi="inherit" w:cs="Times New Roman"/>
            <w:spacing w:val="-2"/>
            <w:sz w:val="24"/>
            <w:szCs w:val="24"/>
          </w:rPr>
          <w:delText>A</w:delText>
        </w:r>
      </w:del>
      <w:ins w:id="366" w:author="Carl Reed" w:date="2021-02-21T16:18:00Z">
        <w:r w:rsidR="005C05E8">
          <w:rPr>
            <w:rFonts w:ascii="inherit" w:eastAsia="Times New Roman" w:hAnsi="inherit" w:cs="Times New Roman"/>
            <w:spacing w:val="-2"/>
            <w:sz w:val="24"/>
            <w:szCs w:val="24"/>
          </w:rPr>
          <w:t>a</w:t>
        </w:r>
      </w:ins>
      <w:r w:rsidRPr="00521BEF">
        <w:rPr>
          <w:rFonts w:ascii="inherit" w:eastAsia="Times New Roman" w:hAnsi="inherit" w:cs="Times New Roman"/>
          <w:spacing w:val="-2"/>
          <w:sz w:val="24"/>
          <w:szCs w:val="24"/>
        </w:rPr>
        <w:t xml:space="preserve"> special case are </w:t>
      </w:r>
      <w:ins w:id="367" w:author="Carl Reed" w:date="2021-02-21T16:18:00Z">
        <w:r w:rsidR="005C05E8">
          <w:rPr>
            <w:rFonts w:ascii="inherit" w:eastAsia="Times New Roman" w:hAnsi="inherit" w:cs="Times New Roman"/>
            <w:spacing w:val="-2"/>
            <w:sz w:val="24"/>
            <w:szCs w:val="24"/>
          </w:rPr>
          <w:t xml:space="preserve">the possible </w:t>
        </w:r>
      </w:ins>
      <w:commentRangeStart w:id="368"/>
      <w:r w:rsidRPr="00521BEF">
        <w:rPr>
          <w:rFonts w:ascii="inherit" w:eastAsia="Times New Roman" w:hAnsi="inherit" w:cs="Times New Roman"/>
          <w:spacing w:val="-2"/>
          <w:sz w:val="24"/>
          <w:szCs w:val="24"/>
        </w:rPr>
        <w:t xml:space="preserve">topological </w:t>
      </w:r>
      <w:commentRangeEnd w:id="368"/>
      <w:r w:rsidR="005C05E8">
        <w:rPr>
          <w:rStyle w:val="CommentReference"/>
        </w:rPr>
        <w:commentReference w:id="368"/>
      </w:r>
      <w:r w:rsidRPr="00521BEF">
        <w:rPr>
          <w:rFonts w:ascii="inherit" w:eastAsia="Times New Roman" w:hAnsi="inherit" w:cs="Times New Roman"/>
          <w:spacing w:val="-2"/>
          <w:sz w:val="24"/>
          <w:szCs w:val="24"/>
        </w:rPr>
        <w:t xml:space="preserve">spatial relations between resources (e.g., contains, within, etc.) which are easy to </w:t>
      </w:r>
      <w:del w:id="369" w:author="Carl Reed" w:date="2021-02-21T16:56:00Z">
        <w:r w:rsidRPr="00521BEF" w:rsidDel="001073D1">
          <w:rPr>
            <w:rFonts w:ascii="inherit" w:eastAsia="Times New Roman" w:hAnsi="inherit" w:cs="Times New Roman"/>
            <w:spacing w:val="-2"/>
            <w:sz w:val="24"/>
            <w:szCs w:val="24"/>
          </w:rPr>
          <w:delText>derive with a GIS</w:delText>
        </w:r>
      </w:del>
      <w:ins w:id="370" w:author="Carl Reed" w:date="2021-02-21T16:56:00Z">
        <w:r w:rsidR="001073D1">
          <w:rPr>
            <w:rFonts w:ascii="inherit" w:eastAsia="Times New Roman" w:hAnsi="inherit" w:cs="Times New Roman"/>
            <w:spacing w:val="-2"/>
            <w:sz w:val="24"/>
            <w:szCs w:val="24"/>
          </w:rPr>
          <w:t>determine using most geospatial technology (GIS) software</w:t>
        </w:r>
      </w:ins>
      <w:r w:rsidRPr="00521BEF">
        <w:rPr>
          <w:rFonts w:ascii="inherit" w:eastAsia="Times New Roman" w:hAnsi="inherit" w:cs="Times New Roman"/>
          <w:spacing w:val="-2"/>
          <w:sz w:val="24"/>
          <w:szCs w:val="24"/>
        </w:rPr>
        <w:t xml:space="preserve">, but not </w:t>
      </w:r>
      <w:ins w:id="371" w:author="Carl Reed" w:date="2021-02-21T16:56:00Z">
        <w:r w:rsidR="001073D1">
          <w:rPr>
            <w:rFonts w:ascii="inherit" w:eastAsia="Times New Roman" w:hAnsi="inherit" w:cs="Times New Roman"/>
            <w:spacing w:val="-2"/>
            <w:sz w:val="24"/>
            <w:szCs w:val="24"/>
          </w:rPr>
          <w:t xml:space="preserve">necessarily </w:t>
        </w:r>
      </w:ins>
      <w:r w:rsidRPr="00521BEF">
        <w:rPr>
          <w:rFonts w:ascii="inherit" w:eastAsia="Times New Roman" w:hAnsi="inherit" w:cs="Times New Roman"/>
          <w:spacing w:val="-2"/>
          <w:sz w:val="24"/>
          <w:szCs w:val="24"/>
        </w:rPr>
        <w:t xml:space="preserve">with Web clients unless the relations are explicitly represented. The relations may either be explicitly included in the resource representation or in Link headers in the HTTP response header (see </w:t>
      </w:r>
      <w:commentRangeStart w:id="372"/>
      <w:r w:rsidRPr="00521BEF">
        <w:rPr>
          <w:rFonts w:ascii="inherit" w:eastAsia="Times New Roman" w:hAnsi="inherit" w:cs="Times New Roman"/>
          <w:spacing w:val="-2"/>
          <w:sz w:val="24"/>
          <w:szCs w:val="24"/>
        </w:rPr>
        <w:t>RFC 5988</w:t>
      </w:r>
      <w:commentRangeEnd w:id="372"/>
      <w:r w:rsidR="001073D1">
        <w:rPr>
          <w:rStyle w:val="CommentReference"/>
        </w:rPr>
        <w:commentReference w:id="372"/>
      </w:r>
      <w:r w:rsidRPr="00521BEF">
        <w:rPr>
          <w:rFonts w:ascii="inherit" w:eastAsia="Times New Roman" w:hAnsi="inherit" w:cs="Times New Roman"/>
          <w:spacing w:val="-2"/>
          <w:sz w:val="24"/>
          <w:szCs w:val="24"/>
        </w:rPr>
        <w:t>).</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lastRenderedPageBreak/>
        <w:t>6.3.18. Principle #18 - Support W3C Cross-Origin Resource Sharing</w:t>
      </w:r>
    </w:p>
    <w:p w:rsidR="006B13AD" w:rsidRDefault="00521BEF" w:rsidP="00521BEF">
      <w:pPr>
        <w:spacing w:before="100" w:beforeAutospacing="1" w:after="100" w:afterAutospacing="1" w:line="240" w:lineRule="auto"/>
        <w:rPr>
          <w:ins w:id="373" w:author="Carl Reed" w:date="2021-02-21T17:13:00Z"/>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If </w:t>
      </w:r>
      <w:del w:id="374" w:author="Carl Reed" w:date="2021-02-21T17:07:00Z">
        <w:r w:rsidRPr="00521BEF" w:rsidDel="006B13AD">
          <w:rPr>
            <w:rFonts w:ascii="inherit" w:eastAsia="Times New Roman" w:hAnsi="inherit" w:cs="Times New Roman"/>
            <w:spacing w:val="-2"/>
            <w:sz w:val="24"/>
            <w:szCs w:val="24"/>
          </w:rPr>
          <w:delText xml:space="preserve">your </w:delText>
        </w:r>
      </w:del>
      <w:ins w:id="375" w:author="Carl Reed" w:date="2021-02-21T17:07:00Z">
        <w:r w:rsidR="006B13AD">
          <w:rPr>
            <w:rFonts w:ascii="inherit" w:eastAsia="Times New Roman" w:hAnsi="inherit" w:cs="Times New Roman"/>
            <w:spacing w:val="-2"/>
            <w:sz w:val="24"/>
            <w:szCs w:val="24"/>
          </w:rPr>
          <w:t>the OGC</w:t>
        </w:r>
        <w:r w:rsidR="006B13AD" w:rsidRPr="00521BEF">
          <w:rPr>
            <w:rFonts w:ascii="inherit" w:eastAsia="Times New Roman" w:hAnsi="inherit" w:cs="Times New Roman"/>
            <w:spacing w:val="-2"/>
            <w:sz w:val="24"/>
            <w:szCs w:val="24"/>
          </w:rPr>
          <w:t xml:space="preserve"> </w:t>
        </w:r>
      </w:ins>
      <w:r w:rsidRPr="00521BEF">
        <w:rPr>
          <w:rFonts w:ascii="inherit" w:eastAsia="Times New Roman" w:hAnsi="inherit" w:cs="Times New Roman"/>
          <w:spacing w:val="-2"/>
          <w:sz w:val="24"/>
          <w:szCs w:val="24"/>
        </w:rPr>
        <w:t xml:space="preserve">Web API is </w:t>
      </w:r>
      <w:ins w:id="376" w:author="Carl Reed" w:date="2021-02-21T17:08:00Z">
        <w:r w:rsidR="006B13AD">
          <w:rPr>
            <w:rFonts w:ascii="inherit" w:eastAsia="Times New Roman" w:hAnsi="inherit" w:cs="Times New Roman"/>
            <w:spacing w:val="-2"/>
            <w:sz w:val="24"/>
            <w:szCs w:val="24"/>
          </w:rPr>
          <w:t xml:space="preserve">designed to be </w:t>
        </w:r>
      </w:ins>
      <w:r w:rsidRPr="00521BEF">
        <w:rPr>
          <w:rFonts w:ascii="inherit" w:eastAsia="Times New Roman" w:hAnsi="inherit" w:cs="Times New Roman"/>
          <w:spacing w:val="-2"/>
          <w:sz w:val="24"/>
          <w:szCs w:val="24"/>
        </w:rPr>
        <w:t>accessed by Web-applications executed in a Web Browser, support W3C CORS (</w:t>
      </w:r>
      <w:hyperlink r:id="rId13" w:history="1">
        <w:r w:rsidRPr="00521BEF">
          <w:rPr>
            <w:rFonts w:ascii="inherit" w:eastAsia="Times New Roman" w:hAnsi="inherit" w:cs="Times New Roman"/>
            <w:color w:val="2156A5"/>
            <w:spacing w:val="-2"/>
            <w:sz w:val="24"/>
            <w:szCs w:val="24"/>
            <w:u w:val="single"/>
          </w:rPr>
          <w:t>https://www.w3.org/TR/cors/</w:t>
        </w:r>
      </w:hyperlink>
      <w:r w:rsidRPr="00521BEF">
        <w:rPr>
          <w:rFonts w:ascii="inherit" w:eastAsia="Times New Roman" w:hAnsi="inherit" w:cs="Times New Roman"/>
          <w:spacing w:val="-2"/>
          <w:sz w:val="24"/>
          <w:szCs w:val="24"/>
        </w:rPr>
        <w:t xml:space="preserve">). </w:t>
      </w:r>
    </w:p>
    <w:p w:rsidR="006B13AD" w:rsidRDefault="006B13AD" w:rsidP="00521BEF">
      <w:pPr>
        <w:spacing w:before="100" w:beforeAutospacing="1" w:after="100" w:afterAutospacing="1" w:line="240" w:lineRule="auto"/>
        <w:rPr>
          <w:ins w:id="377" w:author="Carl Reed" w:date="2021-02-21T17:13:00Z"/>
          <w:rFonts w:ascii="inherit" w:eastAsia="Times New Roman" w:hAnsi="inherit" w:cs="Times New Roman"/>
          <w:spacing w:val="-2"/>
          <w:sz w:val="24"/>
          <w:szCs w:val="24"/>
        </w:rPr>
      </w:pPr>
      <w:ins w:id="378" w:author="Carl Reed" w:date="2021-02-21T17:13:00Z">
        <w:r w:rsidRPr="006B13AD">
          <w:rPr>
            <w:rFonts w:ascii="inherit" w:eastAsia="Times New Roman" w:hAnsi="inherit" w:cs="Times New Roman"/>
            <w:spacing w:val="-2"/>
            <w:sz w:val="24"/>
            <w:szCs w:val="24"/>
          </w:rPr>
          <w:t>Cross-Origin Resource Sharing (CORS) is an HTTP-header based mechanism that allows a server to indicate any other origins (domain, scheme, or port) than its own from which a browser should permit loading of resources.</w:t>
        </w:r>
        <w:r>
          <w:rPr>
            <w:rFonts w:ascii="inherit" w:eastAsia="Times New Roman" w:hAnsi="inherit" w:cs="Times New Roman"/>
            <w:spacing w:val="-2"/>
            <w:sz w:val="24"/>
            <w:szCs w:val="24"/>
          </w:rPr>
          <w:t xml:space="preserve"> (Mozilla, 2021) </w:t>
        </w:r>
      </w:ins>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This </w:t>
      </w:r>
      <w:del w:id="379" w:author="Carl Reed" w:date="2021-02-21T17:08:00Z">
        <w:r w:rsidRPr="00521BEF" w:rsidDel="006B13AD">
          <w:rPr>
            <w:rFonts w:ascii="inherit" w:eastAsia="Times New Roman" w:hAnsi="inherit" w:cs="Times New Roman"/>
            <w:spacing w:val="-2"/>
            <w:sz w:val="24"/>
            <w:szCs w:val="24"/>
          </w:rPr>
          <w:delText xml:space="preserve">allows </w:delText>
        </w:r>
      </w:del>
      <w:ins w:id="380" w:author="Carl Reed" w:date="2021-02-21T17:08:00Z">
        <w:r w:rsidR="006B13AD">
          <w:rPr>
            <w:rFonts w:ascii="inherit" w:eastAsia="Times New Roman" w:hAnsi="inherit" w:cs="Times New Roman"/>
            <w:spacing w:val="-2"/>
            <w:sz w:val="24"/>
            <w:szCs w:val="24"/>
          </w:rPr>
          <w:t>approach provides the ability</w:t>
        </w:r>
        <w:r w:rsidR="006B13AD" w:rsidRPr="00521BEF">
          <w:rPr>
            <w:rFonts w:ascii="inherit" w:eastAsia="Times New Roman" w:hAnsi="inherit" w:cs="Times New Roman"/>
            <w:spacing w:val="-2"/>
            <w:sz w:val="24"/>
            <w:szCs w:val="24"/>
          </w:rPr>
          <w:t xml:space="preserve"> </w:t>
        </w:r>
      </w:ins>
      <w:del w:id="381" w:author="Carl Reed" w:date="2021-02-21T17:08:00Z">
        <w:r w:rsidRPr="00521BEF" w:rsidDel="006B13AD">
          <w:rPr>
            <w:rFonts w:ascii="inherit" w:eastAsia="Times New Roman" w:hAnsi="inherit" w:cs="Times New Roman"/>
            <w:spacing w:val="-2"/>
            <w:sz w:val="24"/>
            <w:szCs w:val="24"/>
          </w:rPr>
          <w:delText xml:space="preserve">to </w:delText>
        </w:r>
      </w:del>
      <w:ins w:id="382" w:author="Carl Reed" w:date="2021-02-21T17:08:00Z">
        <w:r w:rsidR="006B13AD">
          <w:rPr>
            <w:rFonts w:ascii="inherit" w:eastAsia="Times New Roman" w:hAnsi="inherit" w:cs="Times New Roman"/>
            <w:spacing w:val="-2"/>
            <w:sz w:val="24"/>
            <w:szCs w:val="24"/>
          </w:rPr>
          <w:t xml:space="preserve">to </w:t>
        </w:r>
      </w:ins>
      <w:r w:rsidRPr="00521BEF">
        <w:rPr>
          <w:rFonts w:ascii="inherit" w:eastAsia="Times New Roman" w:hAnsi="inherit" w:cs="Times New Roman"/>
          <w:spacing w:val="-2"/>
          <w:sz w:val="24"/>
          <w:szCs w:val="24"/>
        </w:rPr>
        <w:t>overcom</w:t>
      </w:r>
      <w:ins w:id="383" w:author="Carl Reed" w:date="2021-02-21T17:08:00Z">
        <w:r w:rsidR="006B13AD">
          <w:rPr>
            <w:rFonts w:ascii="inherit" w:eastAsia="Times New Roman" w:hAnsi="inherit" w:cs="Times New Roman"/>
            <w:spacing w:val="-2"/>
            <w:sz w:val="24"/>
            <w:szCs w:val="24"/>
          </w:rPr>
          <w:t>e</w:t>
        </w:r>
      </w:ins>
      <w:del w:id="384" w:author="Carl Reed" w:date="2021-02-21T17:08:00Z">
        <w:r w:rsidRPr="00521BEF" w:rsidDel="006B13AD">
          <w:rPr>
            <w:rFonts w:ascii="inherit" w:eastAsia="Times New Roman" w:hAnsi="inherit" w:cs="Times New Roman"/>
            <w:spacing w:val="-2"/>
            <w:sz w:val="24"/>
            <w:szCs w:val="24"/>
          </w:rPr>
          <w:delText>e</w:delText>
        </w:r>
      </w:del>
      <w:r w:rsidRPr="00521BEF">
        <w:rPr>
          <w:rFonts w:ascii="inherit" w:eastAsia="Times New Roman" w:hAnsi="inherit" w:cs="Times New Roman"/>
          <w:spacing w:val="-2"/>
          <w:sz w:val="24"/>
          <w:szCs w:val="24"/>
        </w:rPr>
        <w:t xml:space="preserve"> the security restrictions introduced by the Same-Origin Policy (</w:t>
      </w:r>
      <w:hyperlink r:id="rId14" w:history="1">
        <w:r w:rsidRPr="00521BEF">
          <w:rPr>
            <w:rFonts w:ascii="inherit" w:eastAsia="Times New Roman" w:hAnsi="inherit" w:cs="Times New Roman"/>
            <w:color w:val="2156A5"/>
            <w:spacing w:val="-2"/>
            <w:sz w:val="24"/>
            <w:szCs w:val="24"/>
            <w:u w:val="single"/>
          </w:rPr>
          <w:t>https://developer.mozilla.org/en-US/docs/Web/Security/Same-origin_policy</w:t>
        </w:r>
      </w:hyperlink>
      <w:r w:rsidRPr="00521BEF">
        <w:rPr>
          <w:rFonts w:ascii="inherit" w:eastAsia="Times New Roman" w:hAnsi="inherit" w:cs="Times New Roman"/>
          <w:spacing w:val="-2"/>
          <w:sz w:val="24"/>
          <w:szCs w:val="24"/>
        </w:rPr>
        <w:t xml:space="preserve">) applied by the Web Browser to </w:t>
      </w:r>
      <w:commentRangeStart w:id="385"/>
      <w:r w:rsidRPr="00521BEF">
        <w:rPr>
          <w:rFonts w:ascii="inherit" w:eastAsia="Times New Roman" w:hAnsi="inherit" w:cs="Times New Roman"/>
          <w:spacing w:val="-2"/>
          <w:sz w:val="24"/>
          <w:szCs w:val="24"/>
        </w:rPr>
        <w:t xml:space="preserve">JavaScript based </w:t>
      </w:r>
      <w:commentRangeEnd w:id="385"/>
      <w:r w:rsidR="006B13AD">
        <w:rPr>
          <w:rStyle w:val="CommentReference"/>
        </w:rPr>
        <w:commentReference w:id="385"/>
      </w:r>
      <w:r w:rsidRPr="00521BEF">
        <w:rPr>
          <w:rFonts w:ascii="inherit" w:eastAsia="Times New Roman" w:hAnsi="inherit" w:cs="Times New Roman"/>
          <w:spacing w:val="-2"/>
          <w:sz w:val="24"/>
          <w:szCs w:val="24"/>
        </w:rPr>
        <w:t>applications when trying to access your Web API.</w:t>
      </w:r>
    </w:p>
    <w:p w:rsidR="00521BEF" w:rsidRDefault="006B13AD" w:rsidP="00521BEF">
      <w:pPr>
        <w:spacing w:before="100" w:beforeAutospacing="1" w:after="100" w:afterAutospacing="1" w:line="240" w:lineRule="auto"/>
        <w:rPr>
          <w:ins w:id="386" w:author="Carl Reed" w:date="2021-02-21T17:14:00Z"/>
          <w:rFonts w:ascii="inherit" w:eastAsia="Times New Roman" w:hAnsi="inherit" w:cs="Times New Roman"/>
          <w:spacing w:val="-2"/>
          <w:sz w:val="24"/>
          <w:szCs w:val="24"/>
        </w:rPr>
      </w:pPr>
      <w:ins w:id="387" w:author="Carl Reed" w:date="2021-02-21T17:11:00Z">
        <w:r>
          <w:rPr>
            <w:rFonts w:ascii="inherit" w:eastAsia="Times New Roman" w:hAnsi="inherit" w:cs="Times New Roman"/>
            <w:spacing w:val="-2"/>
            <w:sz w:val="24"/>
            <w:szCs w:val="24"/>
          </w:rPr>
          <w:t>A</w:t>
        </w:r>
        <w:r w:rsidRPr="00521BEF">
          <w:rPr>
            <w:rFonts w:ascii="inherit" w:eastAsia="Times New Roman" w:hAnsi="inherit" w:cs="Times New Roman"/>
            <w:spacing w:val="-2"/>
            <w:sz w:val="24"/>
            <w:szCs w:val="24"/>
          </w:rPr>
          <w:t>s identified in W3C CORS</w:t>
        </w:r>
      </w:ins>
      <w:ins w:id="388" w:author="Carl Reed" w:date="2021-02-21T17:12:00Z">
        <w:r>
          <w:rPr>
            <w:rFonts w:ascii="inherit" w:eastAsia="Times New Roman" w:hAnsi="inherit" w:cs="Times New Roman"/>
            <w:spacing w:val="-2"/>
            <w:sz w:val="24"/>
            <w:szCs w:val="24"/>
          </w:rPr>
          <w:t>,</w:t>
        </w:r>
      </w:ins>
      <w:ins w:id="389" w:author="Carl Reed" w:date="2021-02-21T17:11:00Z">
        <w:r w:rsidRPr="00521BEF">
          <w:rPr>
            <w:rFonts w:ascii="inherit" w:eastAsia="Times New Roman" w:hAnsi="inherit" w:cs="Times New Roman"/>
            <w:spacing w:val="-2"/>
            <w:sz w:val="24"/>
            <w:szCs w:val="24"/>
          </w:rPr>
          <w:t xml:space="preserve"> </w:t>
        </w:r>
      </w:ins>
      <w:del w:id="390" w:author="Carl Reed" w:date="2021-02-21T17:12:00Z">
        <w:r w:rsidR="00521BEF" w:rsidRPr="00521BEF" w:rsidDel="006B13AD">
          <w:rPr>
            <w:rFonts w:ascii="inherit" w:eastAsia="Times New Roman" w:hAnsi="inherit" w:cs="Times New Roman"/>
            <w:spacing w:val="-2"/>
            <w:sz w:val="24"/>
            <w:szCs w:val="24"/>
          </w:rPr>
          <w:delText>I</w:delText>
        </w:r>
      </w:del>
      <w:ins w:id="391" w:author="Carl Reed" w:date="2021-02-21T17:12:00Z">
        <w:r>
          <w:rPr>
            <w:rFonts w:ascii="inherit" w:eastAsia="Times New Roman" w:hAnsi="inherit" w:cs="Times New Roman"/>
            <w:spacing w:val="-2"/>
            <w:sz w:val="24"/>
            <w:szCs w:val="24"/>
          </w:rPr>
          <w:t>i</w:t>
        </w:r>
      </w:ins>
      <w:r w:rsidR="00521BEF" w:rsidRPr="00521BEF">
        <w:rPr>
          <w:rFonts w:ascii="inherit" w:eastAsia="Times New Roman" w:hAnsi="inherit" w:cs="Times New Roman"/>
          <w:spacing w:val="-2"/>
          <w:sz w:val="24"/>
          <w:szCs w:val="24"/>
        </w:rPr>
        <w:t>n cross origin cases</w:t>
      </w:r>
      <w:del w:id="392" w:author="Carl Reed" w:date="2021-02-21T17:12:00Z">
        <w:r w:rsidR="00521BEF" w:rsidRPr="00521BEF" w:rsidDel="006B13AD">
          <w:rPr>
            <w:rFonts w:ascii="inherit" w:eastAsia="Times New Roman" w:hAnsi="inherit" w:cs="Times New Roman"/>
            <w:spacing w:val="-2"/>
            <w:sz w:val="24"/>
            <w:szCs w:val="24"/>
          </w:rPr>
          <w:delText>,</w:delText>
        </w:r>
      </w:del>
      <w:r w:rsidR="00521BEF" w:rsidRPr="00521BEF">
        <w:rPr>
          <w:rFonts w:ascii="inherit" w:eastAsia="Times New Roman" w:hAnsi="inherit" w:cs="Times New Roman"/>
          <w:spacing w:val="-2"/>
          <w:sz w:val="24"/>
          <w:szCs w:val="24"/>
        </w:rPr>
        <w:t xml:space="preserve"> </w:t>
      </w:r>
      <w:del w:id="393" w:author="Carl Reed" w:date="2021-02-21T17:11:00Z">
        <w:r w:rsidR="00521BEF" w:rsidRPr="00521BEF" w:rsidDel="006B13AD">
          <w:rPr>
            <w:rFonts w:ascii="inherit" w:eastAsia="Times New Roman" w:hAnsi="inherit" w:cs="Times New Roman"/>
            <w:spacing w:val="-2"/>
            <w:sz w:val="24"/>
            <w:szCs w:val="24"/>
          </w:rPr>
          <w:delText>as identified in W3C CORS</w:delText>
        </w:r>
      </w:del>
      <w:del w:id="394" w:author="Carl Reed" w:date="2021-02-21T17:12:00Z">
        <w:r w:rsidR="00521BEF" w:rsidRPr="00521BEF" w:rsidDel="006B13AD">
          <w:rPr>
            <w:rFonts w:ascii="inherit" w:eastAsia="Times New Roman" w:hAnsi="inherit" w:cs="Times New Roman"/>
            <w:spacing w:val="-2"/>
            <w:sz w:val="24"/>
            <w:szCs w:val="24"/>
          </w:rPr>
          <w:delText>,</w:delText>
        </w:r>
      </w:del>
      <w:r w:rsidR="00521BEF" w:rsidRPr="00521BEF">
        <w:rPr>
          <w:rFonts w:ascii="inherit" w:eastAsia="Times New Roman" w:hAnsi="inherit" w:cs="Times New Roman"/>
          <w:spacing w:val="-2"/>
          <w:sz w:val="24"/>
          <w:szCs w:val="24"/>
        </w:rPr>
        <w:t xml:space="preserve"> the HTTP request carries specific HTTP headers and it is expected by the Web Browser that associated HTTP response headers exist in the response. Otherwise the processing stops.</w:t>
      </w:r>
    </w:p>
    <w:p w:rsidR="006B13AD" w:rsidRPr="00521BEF" w:rsidRDefault="006B13AD" w:rsidP="00521BEF">
      <w:pPr>
        <w:spacing w:before="100" w:beforeAutospacing="1" w:after="100" w:afterAutospacing="1" w:line="240" w:lineRule="auto"/>
        <w:rPr>
          <w:rFonts w:ascii="inherit" w:eastAsia="Times New Roman" w:hAnsi="inherit" w:cs="Times New Roman"/>
          <w:spacing w:val="-2"/>
          <w:sz w:val="24"/>
          <w:szCs w:val="24"/>
        </w:rPr>
      </w:pPr>
      <w:ins w:id="395" w:author="Carl Reed" w:date="2021-02-21T17:14:00Z">
        <w:r>
          <w:t xml:space="preserve">An example of a cross-origin request: the front-end JavaScript code served from </w:t>
        </w:r>
        <w:r>
          <w:rPr>
            <w:rStyle w:val="HTMLCode"/>
            <w:rFonts w:eastAsiaTheme="minorHAnsi"/>
          </w:rPr>
          <w:t>https://domain-a.com</w:t>
        </w:r>
        <w:r>
          <w:t xml:space="preserve"> uses </w:t>
        </w:r>
        <w:r>
          <w:fldChar w:fldCharType="begin"/>
        </w:r>
        <w:r>
          <w:instrText xml:space="preserve"> HYPERLINK "https://developer.mozilla.org/en-US/docs/Web/API/XMLHttpRequest" </w:instrText>
        </w:r>
        <w:r>
          <w:fldChar w:fldCharType="separate"/>
        </w:r>
        <w:r>
          <w:rPr>
            <w:rStyle w:val="HTMLCode"/>
            <w:rFonts w:eastAsiaTheme="minorHAnsi"/>
            <w:color w:val="0000FF"/>
            <w:u w:val="single"/>
          </w:rPr>
          <w:t>XMLHttpRequest</w:t>
        </w:r>
        <w:r>
          <w:fldChar w:fldCharType="end"/>
        </w:r>
        <w:r>
          <w:t xml:space="preserve"> to make a request for </w:t>
        </w:r>
        <w:r>
          <w:rPr>
            <w:rStyle w:val="HTMLCode"/>
            <w:rFonts w:eastAsiaTheme="minorHAnsi"/>
          </w:rPr>
          <w:t>https://domain-b.com/data.json</w:t>
        </w:r>
        <w:r>
          <w:t>.</w:t>
        </w:r>
      </w:ins>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6.3.19. Principle #19 - Resource encodings</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The API should provide resource representations </w:t>
      </w:r>
      <w:commentRangeStart w:id="396"/>
      <w:r w:rsidRPr="00521BEF">
        <w:rPr>
          <w:rFonts w:ascii="inherit" w:eastAsia="Times New Roman" w:hAnsi="inherit" w:cs="Times New Roman"/>
          <w:spacing w:val="-2"/>
          <w:sz w:val="24"/>
          <w:szCs w:val="24"/>
        </w:rPr>
        <w:t>based on the expectations of the developers.</w:t>
      </w:r>
      <w:commentRangeEnd w:id="396"/>
      <w:r w:rsidR="006B13AD">
        <w:rPr>
          <w:rStyle w:val="CommentReference"/>
        </w:rPr>
        <w:commentReference w:id="396"/>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del w:id="397" w:author="Carl Reed" w:date="2021-02-21T17:18:00Z">
        <w:r w:rsidRPr="00521BEF" w:rsidDel="00B13582">
          <w:rPr>
            <w:rFonts w:ascii="inherit" w:eastAsia="Times New Roman" w:hAnsi="inherit" w:cs="Times New Roman"/>
            <w:spacing w:val="-2"/>
            <w:sz w:val="24"/>
            <w:szCs w:val="24"/>
          </w:rPr>
          <w:delText xml:space="preserve">You </w:delText>
        </w:r>
      </w:del>
      <w:ins w:id="398" w:author="Carl Reed" w:date="2021-02-21T17:18:00Z">
        <w:r w:rsidR="00B13582">
          <w:rPr>
            <w:rFonts w:ascii="inherit" w:eastAsia="Times New Roman" w:hAnsi="inherit" w:cs="Times New Roman"/>
            <w:spacing w:val="-2"/>
            <w:sz w:val="24"/>
            <w:szCs w:val="24"/>
          </w:rPr>
          <w:t xml:space="preserve">When designing an OGC API, </w:t>
        </w:r>
      </w:ins>
      <w:del w:id="399" w:author="Carl Reed" w:date="2021-02-21T17:18:00Z">
        <w:r w:rsidRPr="00521BEF" w:rsidDel="00B13582">
          <w:rPr>
            <w:rFonts w:ascii="inherit" w:eastAsia="Times New Roman" w:hAnsi="inherit" w:cs="Times New Roman"/>
            <w:spacing w:val="-2"/>
            <w:sz w:val="24"/>
            <w:szCs w:val="24"/>
          </w:rPr>
          <w:delText>also have to</w:delText>
        </w:r>
      </w:del>
      <w:ins w:id="400" w:author="Carl Reed" w:date="2021-02-21T17:18:00Z">
        <w:r w:rsidR="00B13582">
          <w:rPr>
            <w:rFonts w:ascii="inherit" w:eastAsia="Times New Roman" w:hAnsi="inherit" w:cs="Times New Roman"/>
            <w:spacing w:val="-2"/>
            <w:sz w:val="24"/>
            <w:szCs w:val="24"/>
          </w:rPr>
          <w:t>a key</w:t>
        </w:r>
      </w:ins>
      <w:r w:rsidRPr="00521BEF">
        <w:rPr>
          <w:rFonts w:ascii="inherit" w:eastAsia="Times New Roman" w:hAnsi="inherit" w:cs="Times New Roman"/>
          <w:spacing w:val="-2"/>
          <w:sz w:val="24"/>
          <w:szCs w:val="24"/>
        </w:rPr>
        <w:t xml:space="preserve"> deci</w:t>
      </w:r>
      <w:ins w:id="401" w:author="Carl Reed" w:date="2021-02-21T17:18:00Z">
        <w:r w:rsidR="00B13582">
          <w:rPr>
            <w:rFonts w:ascii="inherit" w:eastAsia="Times New Roman" w:hAnsi="inherit" w:cs="Times New Roman"/>
            <w:spacing w:val="-2"/>
            <w:sz w:val="24"/>
            <w:szCs w:val="24"/>
          </w:rPr>
          <w:t>sion is</w:t>
        </w:r>
      </w:ins>
      <w:del w:id="402" w:author="Carl Reed" w:date="2021-02-21T17:18:00Z">
        <w:r w:rsidRPr="00521BEF" w:rsidDel="00B13582">
          <w:rPr>
            <w:rFonts w:ascii="inherit" w:eastAsia="Times New Roman" w:hAnsi="inherit" w:cs="Times New Roman"/>
            <w:spacing w:val="-2"/>
            <w:sz w:val="24"/>
            <w:szCs w:val="24"/>
          </w:rPr>
          <w:delText>de</w:delText>
        </w:r>
      </w:del>
      <w:r w:rsidRPr="00521BEF">
        <w:rPr>
          <w:rFonts w:ascii="inherit" w:eastAsia="Times New Roman" w:hAnsi="inherit" w:cs="Times New Roman"/>
          <w:spacing w:val="-2"/>
          <w:sz w:val="24"/>
          <w:szCs w:val="24"/>
        </w:rPr>
        <w:t xml:space="preserve"> whether or not the Web API should support a default encoding that every implementation has to support. </w:t>
      </w:r>
      <w:del w:id="403" w:author="Carl Reed" w:date="2021-02-21T17:19:00Z">
        <w:r w:rsidRPr="00521BEF" w:rsidDel="00B13582">
          <w:rPr>
            <w:rFonts w:ascii="inherit" w:eastAsia="Times New Roman" w:hAnsi="inherit" w:cs="Times New Roman"/>
            <w:spacing w:val="-2"/>
            <w:sz w:val="24"/>
            <w:szCs w:val="24"/>
          </w:rPr>
          <w:delText xml:space="preserve">You </w:delText>
        </w:r>
      </w:del>
      <w:ins w:id="404" w:author="Carl Reed" w:date="2021-02-21T17:19:00Z">
        <w:r w:rsidR="00B13582">
          <w:rPr>
            <w:rFonts w:ascii="inherit" w:eastAsia="Times New Roman" w:hAnsi="inherit" w:cs="Times New Roman"/>
            <w:spacing w:val="-2"/>
            <w:sz w:val="24"/>
            <w:szCs w:val="24"/>
          </w:rPr>
          <w:t>The</w:t>
        </w:r>
        <w:r w:rsidR="00B13582" w:rsidRPr="00521BEF">
          <w:rPr>
            <w:rFonts w:ascii="inherit" w:eastAsia="Times New Roman" w:hAnsi="inherit" w:cs="Times New Roman"/>
            <w:spacing w:val="-2"/>
            <w:sz w:val="24"/>
            <w:szCs w:val="24"/>
          </w:rPr>
          <w:t xml:space="preserve"> </w:t>
        </w:r>
        <w:r w:rsidR="00B13582">
          <w:rPr>
            <w:rFonts w:ascii="inherit" w:eastAsia="Times New Roman" w:hAnsi="inherit" w:cs="Times New Roman"/>
            <w:spacing w:val="-2"/>
            <w:sz w:val="24"/>
            <w:szCs w:val="24"/>
          </w:rPr>
          <w:t xml:space="preserve">SWG </w:t>
        </w:r>
      </w:ins>
      <w:r w:rsidRPr="00521BEF">
        <w:rPr>
          <w:rFonts w:ascii="inherit" w:eastAsia="Times New Roman" w:hAnsi="inherit" w:cs="Times New Roman"/>
          <w:spacing w:val="-2"/>
          <w:sz w:val="24"/>
          <w:szCs w:val="24"/>
        </w:rPr>
        <w:t xml:space="preserve">should recommend </w:t>
      </w:r>
      <w:del w:id="405" w:author="Carl Reed" w:date="2021-02-21T16:17:00Z">
        <w:r w:rsidRPr="00521BEF" w:rsidDel="005C05E8">
          <w:rPr>
            <w:rFonts w:ascii="inherit" w:eastAsia="Times New Roman" w:hAnsi="inherit" w:cs="Times New Roman"/>
            <w:spacing w:val="-2"/>
            <w:sz w:val="24"/>
            <w:szCs w:val="24"/>
          </w:rPr>
          <w:delText xml:space="preserve">to </w:delText>
        </w:r>
      </w:del>
      <w:r w:rsidRPr="00521BEF">
        <w:rPr>
          <w:rFonts w:ascii="inherit" w:eastAsia="Times New Roman" w:hAnsi="inherit" w:cs="Times New Roman"/>
          <w:spacing w:val="-2"/>
          <w:sz w:val="24"/>
          <w:szCs w:val="24"/>
        </w:rPr>
        <w:t>support</w:t>
      </w:r>
      <w:ins w:id="406" w:author="Carl Reed" w:date="2021-02-21T16:17:00Z">
        <w:r w:rsidR="005C05E8">
          <w:rPr>
            <w:rFonts w:ascii="inherit" w:eastAsia="Times New Roman" w:hAnsi="inherit" w:cs="Times New Roman"/>
            <w:spacing w:val="-2"/>
            <w:sz w:val="24"/>
            <w:szCs w:val="24"/>
          </w:rPr>
          <w:t>ing</w:t>
        </w:r>
      </w:ins>
      <w:r w:rsidRPr="00521BEF">
        <w:rPr>
          <w:rFonts w:ascii="inherit" w:eastAsia="Times New Roman" w:hAnsi="inherit" w:cs="Times New Roman"/>
          <w:spacing w:val="-2"/>
          <w:sz w:val="24"/>
          <w:szCs w:val="24"/>
        </w:rPr>
        <w:t xml:space="preserve"> JSON and HTML as encodings for all resources. </w:t>
      </w:r>
      <w:commentRangeStart w:id="407"/>
      <w:r w:rsidRPr="00521BEF">
        <w:rPr>
          <w:rFonts w:ascii="inherit" w:eastAsia="Times New Roman" w:hAnsi="inherit" w:cs="Times New Roman"/>
          <w:spacing w:val="-2"/>
          <w:sz w:val="24"/>
          <w:szCs w:val="24"/>
        </w:rPr>
        <w:t>JSON is recommended as it is a commonly used format that is simple to understand and well supported by tools and software libraries</w:t>
      </w:r>
      <w:commentRangeEnd w:id="407"/>
      <w:r w:rsidR="00B13582">
        <w:rPr>
          <w:rStyle w:val="CommentReference"/>
        </w:rPr>
        <w:commentReference w:id="407"/>
      </w:r>
      <w:ins w:id="408" w:author="Carl Reed" w:date="2021-02-21T16:17:00Z">
        <w:r w:rsidR="005C05E8">
          <w:rPr>
            <w:rFonts w:ascii="inherit" w:eastAsia="Times New Roman" w:hAnsi="inherit" w:cs="Times New Roman"/>
            <w:spacing w:val="-2"/>
            <w:sz w:val="24"/>
            <w:szCs w:val="24"/>
          </w:rPr>
          <w:t>.</w:t>
        </w:r>
      </w:ins>
      <w:del w:id="409" w:author="Carl Reed" w:date="2021-02-21T16:17:00Z">
        <w:r w:rsidRPr="00521BEF" w:rsidDel="005C05E8">
          <w:rPr>
            <w:rFonts w:ascii="inherit" w:eastAsia="Times New Roman" w:hAnsi="inherit" w:cs="Times New Roman"/>
            <w:spacing w:val="-2"/>
            <w:sz w:val="24"/>
            <w:szCs w:val="24"/>
          </w:rPr>
          <w:delText>;</w:delText>
        </w:r>
      </w:del>
      <w:r w:rsidRPr="00521BEF">
        <w:rPr>
          <w:rFonts w:ascii="inherit" w:eastAsia="Times New Roman" w:hAnsi="inherit" w:cs="Times New Roman"/>
          <w:spacing w:val="-2"/>
          <w:sz w:val="24"/>
          <w:szCs w:val="24"/>
        </w:rPr>
        <w:t xml:space="preserve"> HTML is recommended as it is the standard encoding for Web content.</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del w:id="410" w:author="Carl Reed" w:date="2021-02-21T17:20:00Z">
        <w:r w:rsidRPr="00521BEF" w:rsidDel="00B13582">
          <w:rPr>
            <w:rFonts w:ascii="inherit" w:eastAsia="Times New Roman" w:hAnsi="inherit" w:cs="Times New Roman"/>
            <w:spacing w:val="-2"/>
            <w:sz w:val="24"/>
            <w:szCs w:val="24"/>
          </w:rPr>
          <w:delText>Still,</w:delText>
        </w:r>
      </w:del>
      <w:ins w:id="411" w:author="Carl Reed" w:date="2021-02-21T17:20:00Z">
        <w:r w:rsidR="00B13582">
          <w:rPr>
            <w:rFonts w:ascii="inherit" w:eastAsia="Times New Roman" w:hAnsi="inherit" w:cs="Times New Roman"/>
            <w:spacing w:val="-2"/>
            <w:sz w:val="24"/>
            <w:szCs w:val="24"/>
          </w:rPr>
          <w:t>Finally</w:t>
        </w:r>
      </w:ins>
      <w:r w:rsidRPr="00521BEF">
        <w:rPr>
          <w:rFonts w:ascii="inherit" w:eastAsia="Times New Roman" w:hAnsi="inherit" w:cs="Times New Roman"/>
          <w:spacing w:val="-2"/>
          <w:sz w:val="24"/>
          <w:szCs w:val="24"/>
        </w:rPr>
        <w:t xml:space="preserve"> </w:t>
      </w:r>
      <w:ins w:id="412" w:author="Carl Reed" w:date="2021-02-21T17:21:00Z">
        <w:r w:rsidR="00B13582">
          <w:rPr>
            <w:rFonts w:ascii="inherit" w:eastAsia="Times New Roman" w:hAnsi="inherit" w:cs="Times New Roman"/>
            <w:spacing w:val="-2"/>
            <w:sz w:val="24"/>
            <w:szCs w:val="24"/>
          </w:rPr>
          <w:t>an</w:t>
        </w:r>
      </w:ins>
      <w:del w:id="413" w:author="Carl Reed" w:date="2021-02-21T17:21:00Z">
        <w:r w:rsidRPr="00521BEF" w:rsidDel="00B13582">
          <w:rPr>
            <w:rFonts w:ascii="inherit" w:eastAsia="Times New Roman" w:hAnsi="inherit" w:cs="Times New Roman"/>
            <w:spacing w:val="-2"/>
            <w:sz w:val="24"/>
            <w:szCs w:val="24"/>
          </w:rPr>
          <w:delText>the</w:delText>
        </w:r>
      </w:del>
      <w:r w:rsidRPr="00521BEF">
        <w:rPr>
          <w:rFonts w:ascii="inherit" w:eastAsia="Times New Roman" w:hAnsi="inherit" w:cs="Times New Roman"/>
          <w:spacing w:val="-2"/>
          <w:sz w:val="24"/>
          <w:szCs w:val="24"/>
        </w:rPr>
        <w:t xml:space="preserve"> XML encoding should be supported as it is often required to meet specific security requirements. Also, many existing </w:t>
      </w:r>
      <w:ins w:id="414" w:author="Carl Reed" w:date="2021-02-21T17:21:00Z">
        <w:r w:rsidR="00B13582">
          <w:rPr>
            <w:rFonts w:ascii="inherit" w:eastAsia="Times New Roman" w:hAnsi="inherit" w:cs="Times New Roman"/>
            <w:spacing w:val="-2"/>
            <w:sz w:val="24"/>
            <w:szCs w:val="24"/>
          </w:rPr>
          <w:t xml:space="preserve">IT </w:t>
        </w:r>
      </w:ins>
      <w:r w:rsidRPr="00521BEF">
        <w:rPr>
          <w:rFonts w:ascii="inherit" w:eastAsia="Times New Roman" w:hAnsi="inherit" w:cs="Times New Roman"/>
          <w:spacing w:val="-2"/>
          <w:sz w:val="24"/>
          <w:szCs w:val="24"/>
        </w:rPr>
        <w:t>standards and OGC encodings are based on XML.</w:t>
      </w:r>
    </w:p>
    <w:p w:rsidR="00521BEF" w:rsidRPr="00521BEF" w:rsidRDefault="00521BEF" w:rsidP="00521BEF">
      <w:pPr>
        <w:spacing w:before="240" w:after="120" w:line="240" w:lineRule="auto"/>
        <w:outlineLvl w:val="3"/>
        <w:rPr>
          <w:rFonts w:ascii="Arial" w:eastAsia="Times New Roman" w:hAnsi="Arial" w:cs="Arial"/>
          <w:color w:val="BA3925"/>
          <w:sz w:val="35"/>
          <w:szCs w:val="35"/>
        </w:rPr>
      </w:pPr>
      <w:r w:rsidRPr="00521BEF">
        <w:rPr>
          <w:rFonts w:ascii="Arial" w:eastAsia="Times New Roman" w:hAnsi="Arial" w:cs="Arial"/>
          <w:color w:val="BA3925"/>
          <w:sz w:val="35"/>
          <w:szCs w:val="35"/>
        </w:rPr>
        <w:t>6.3.20. Principle #20 - Good APIs are testable from the beginning</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 xml:space="preserve">Any OGC Web API developed according to these guidelines can be tested </w:t>
      </w:r>
      <w:del w:id="415" w:author="Carl Reed" w:date="2021-02-21T17:23:00Z">
        <w:r w:rsidRPr="00521BEF" w:rsidDel="00B13582">
          <w:rPr>
            <w:rFonts w:ascii="inherit" w:eastAsia="Times New Roman" w:hAnsi="inherit" w:cs="Times New Roman"/>
            <w:spacing w:val="-2"/>
            <w:sz w:val="24"/>
            <w:szCs w:val="24"/>
          </w:rPr>
          <w:delText>at design phase</w:delText>
        </w:r>
      </w:del>
      <w:ins w:id="416" w:author="Carl Reed" w:date="2021-02-21T17:23:00Z">
        <w:r w:rsidR="00B13582">
          <w:rPr>
            <w:rFonts w:ascii="inherit" w:eastAsia="Times New Roman" w:hAnsi="inherit" w:cs="Times New Roman"/>
            <w:spacing w:val="-2"/>
            <w:sz w:val="24"/>
            <w:szCs w:val="24"/>
          </w:rPr>
          <w:t>during its prototyping phase</w:t>
        </w:r>
      </w:ins>
      <w:del w:id="417" w:author="Carl Reed" w:date="2021-02-21T17:23:00Z">
        <w:r w:rsidRPr="00521BEF" w:rsidDel="00B13582">
          <w:rPr>
            <w:rFonts w:ascii="inherit" w:eastAsia="Times New Roman" w:hAnsi="inherit" w:cs="Times New Roman"/>
            <w:spacing w:val="-2"/>
            <w:sz w:val="24"/>
            <w:szCs w:val="24"/>
          </w:rPr>
          <w:delText xml:space="preserve"> already</w:delText>
        </w:r>
      </w:del>
      <w:r w:rsidRPr="00521BEF">
        <w:rPr>
          <w:rFonts w:ascii="inherit" w:eastAsia="Times New Roman" w:hAnsi="inherit" w:cs="Times New Roman"/>
          <w:spacing w:val="-2"/>
          <w:sz w:val="24"/>
          <w:szCs w:val="24"/>
        </w:rPr>
        <w:t xml:space="preserve">. Considering all design principles including the identification of resource types, the effect of applying HTTP methods to them, the potential HTTP status codes, etc. provides the basis for documenting and implementing compliance tests in parallel </w:t>
      </w:r>
      <w:ins w:id="418" w:author="Carl Reed" w:date="2021-02-21T17:23:00Z">
        <w:r w:rsidR="00B13582">
          <w:rPr>
            <w:rFonts w:ascii="inherit" w:eastAsia="Times New Roman" w:hAnsi="inherit" w:cs="Times New Roman"/>
            <w:spacing w:val="-2"/>
            <w:sz w:val="24"/>
            <w:szCs w:val="24"/>
          </w:rPr>
          <w:t>with</w:t>
        </w:r>
      </w:ins>
      <w:del w:id="419" w:author="Carl Reed" w:date="2021-02-21T17:23:00Z">
        <w:r w:rsidRPr="00521BEF" w:rsidDel="00B13582">
          <w:rPr>
            <w:rFonts w:ascii="inherit" w:eastAsia="Times New Roman" w:hAnsi="inherit" w:cs="Times New Roman"/>
            <w:spacing w:val="-2"/>
            <w:sz w:val="24"/>
            <w:szCs w:val="24"/>
          </w:rPr>
          <w:delText>to</w:delText>
        </w:r>
      </w:del>
      <w:r w:rsidRPr="00521BEF">
        <w:rPr>
          <w:rFonts w:ascii="inherit" w:eastAsia="Times New Roman" w:hAnsi="inherit" w:cs="Times New Roman"/>
          <w:spacing w:val="-2"/>
          <w:sz w:val="24"/>
          <w:szCs w:val="24"/>
        </w:rPr>
        <w:t xml:space="preserve"> the API design</w:t>
      </w:r>
      <w:ins w:id="420" w:author="Carl Reed" w:date="2021-02-21T17:24:00Z">
        <w:r w:rsidR="00B13582">
          <w:rPr>
            <w:rFonts w:ascii="inherit" w:eastAsia="Times New Roman" w:hAnsi="inherit" w:cs="Times New Roman"/>
            <w:spacing w:val="-2"/>
            <w:sz w:val="24"/>
            <w:szCs w:val="24"/>
          </w:rPr>
          <w:t xml:space="preserve"> and prototyping</w:t>
        </w:r>
      </w:ins>
      <w:r w:rsidRPr="00521BEF">
        <w:rPr>
          <w:rFonts w:ascii="inherit" w:eastAsia="Times New Roman" w:hAnsi="inherit" w:cs="Times New Roman"/>
          <w:spacing w:val="-2"/>
          <w:sz w:val="24"/>
          <w:szCs w:val="24"/>
        </w:rPr>
        <w:t>.</w:t>
      </w:r>
    </w:p>
    <w:p w:rsidR="00521BEF" w:rsidRPr="00521BEF" w:rsidRDefault="00521BEF" w:rsidP="00521BEF">
      <w:pPr>
        <w:spacing w:before="240" w:after="120" w:line="240" w:lineRule="auto"/>
        <w:outlineLvl w:val="1"/>
        <w:rPr>
          <w:rFonts w:ascii="Arial" w:eastAsia="Times New Roman" w:hAnsi="Arial" w:cs="Arial"/>
          <w:color w:val="BA3925"/>
          <w:spacing w:val="-2"/>
          <w:sz w:val="55"/>
          <w:szCs w:val="55"/>
        </w:rPr>
      </w:pPr>
      <w:r w:rsidRPr="00521BEF">
        <w:rPr>
          <w:rFonts w:ascii="Arial" w:eastAsia="Times New Roman" w:hAnsi="Arial" w:cs="Arial"/>
          <w:color w:val="BA3925"/>
          <w:spacing w:val="-2"/>
          <w:sz w:val="55"/>
          <w:szCs w:val="55"/>
        </w:rPr>
        <w:lastRenderedPageBreak/>
        <w:t>Annex A: OGC Web API Guidelines</w:t>
      </w:r>
    </w:p>
    <w:p w:rsidR="00521BEF" w:rsidRPr="00521BEF" w:rsidRDefault="00521BEF" w:rsidP="00521BEF">
      <w:pPr>
        <w:spacing w:before="100" w:beforeAutospacing="1" w:after="100" w:afterAutospacing="1" w:line="240" w:lineRule="auto"/>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Each Standards Working Group (SWG) shall complete this checklist when the SWG submits a standard to the OAB for consideration ahead of the Public Request for Comment (RFC).</w:t>
      </w:r>
    </w:p>
    <w:tbl>
      <w:tblPr>
        <w:tblW w:w="14550"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83"/>
        <w:gridCol w:w="6008"/>
        <w:gridCol w:w="7859"/>
      </w:tblGrid>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b/>
                <w:bCs/>
                <w:spacing w:val="-1"/>
                <w:sz w:val="24"/>
                <w:szCs w:val="24"/>
              </w:rPr>
              <w: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b/>
                <w:bCs/>
                <w:spacing w:val="-1"/>
                <w:sz w:val="24"/>
                <w:szCs w:val="24"/>
              </w:rPr>
              <w:t>Principle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b/>
                <w:bCs/>
                <w:spacing w:val="-1"/>
                <w:sz w:val="24"/>
                <w:szCs w:val="24"/>
              </w:rPr>
              <w:t>If and How the principle is met by the candidate standard</w:t>
            </w: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Don’t Reinvent</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Keep It Simple and Intuitive</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3</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Well-Known Resource Types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4</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Construct consistent URIs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5</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HTTP Methods consistent with RFC 2616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Put Selection Criteria behind the ‘?’</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Error Handling and use of HTTP Status Codes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8</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of HTTP Status Codes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9</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of HTTP Header</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10</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Content Negotiation</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11</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Pagination</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12</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Processing Resources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13</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Support Metadata</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14</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Consider your Security needs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15</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API Description</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16</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IANA well-known identifiers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17</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Use explicit geospatial relations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18</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Support W3C Cross-Origin Resource Sharing</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lastRenderedPageBreak/>
              <w:t>19</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Resource encodings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Times New Roman" w:eastAsia="Times New Roman" w:hAnsi="Times New Roman" w:cs="Times New Roman"/>
                <w:sz w:val="24"/>
                <w:szCs w:val="24"/>
              </w:rPr>
            </w:pPr>
          </w:p>
        </w:tc>
      </w:tr>
      <w:tr w:rsidR="00521BEF" w:rsidRPr="00521BEF" w:rsidTr="00521BEF">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20</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521BEF" w:rsidRPr="00521BEF" w:rsidRDefault="00521BEF" w:rsidP="00521BEF">
            <w:pPr>
              <w:spacing w:after="0" w:line="240" w:lineRule="auto"/>
              <w:jc w:val="center"/>
              <w:rPr>
                <w:rFonts w:ascii="inherit" w:eastAsia="Times New Roman" w:hAnsi="inherit" w:cs="Times New Roman"/>
                <w:spacing w:val="-2"/>
                <w:sz w:val="24"/>
                <w:szCs w:val="24"/>
              </w:rPr>
            </w:pPr>
            <w:r w:rsidRPr="00521BEF">
              <w:rPr>
                <w:rFonts w:ascii="inherit" w:eastAsia="Times New Roman" w:hAnsi="inherit" w:cs="Times New Roman"/>
                <w:spacing w:val="-2"/>
                <w:sz w:val="24"/>
                <w:szCs w:val="24"/>
              </w:rPr>
              <w:t>Good APIs are testable from the beginning</w:t>
            </w:r>
            <w:r w:rsidRPr="00521BEF">
              <w:rPr>
                <w:rFonts w:ascii="Times New Roman" w:eastAsia="Times New Roman" w:hAnsi="Times New Roman" w:cs="Times New Roman"/>
                <w:sz w:val="24"/>
                <w:szCs w:val="24"/>
              </w:rPr>
              <w:br/>
            </w:r>
          </w:p>
        </w:tc>
        <w:tc>
          <w:tcPr>
            <w:tcW w:w="0" w:type="auto"/>
            <w:shd w:val="clear" w:color="auto" w:fill="FFFFFF"/>
            <w:vAlign w:val="center"/>
            <w:hideMark/>
          </w:tcPr>
          <w:p w:rsidR="00521BEF" w:rsidRPr="00521BEF" w:rsidRDefault="00521BEF" w:rsidP="00521BEF">
            <w:pPr>
              <w:spacing w:after="0" w:line="240" w:lineRule="auto"/>
              <w:rPr>
                <w:rFonts w:ascii="Times New Roman" w:eastAsia="Times New Roman" w:hAnsi="Times New Roman" w:cs="Times New Roman"/>
                <w:sz w:val="20"/>
                <w:szCs w:val="20"/>
              </w:rPr>
            </w:pPr>
          </w:p>
        </w:tc>
      </w:tr>
    </w:tbl>
    <w:p w:rsidR="00FD2287" w:rsidRDefault="00FD2287"/>
    <w:sectPr w:rsidR="00FD22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Carl Reed" w:date="2021-02-21T15:55:00Z" w:initials="CNR">
    <w:p w:rsidR="00676E10" w:rsidRDefault="00676E10">
      <w:pPr>
        <w:pStyle w:val="CommentText"/>
      </w:pPr>
      <w:r>
        <w:rPr>
          <w:rStyle w:val="CommentReference"/>
        </w:rPr>
        <w:annotationRef/>
      </w:r>
      <w:r>
        <w:t>I would stick with OGC vocabulary – so this would be a SWG.</w:t>
      </w:r>
    </w:p>
  </w:comment>
  <w:comment w:id="100" w:author="Carl Reed" w:date="2021-02-21T15:55:00Z" w:initials="CNR">
    <w:p w:rsidR="00676E10" w:rsidRDefault="00676E10">
      <w:pPr>
        <w:pStyle w:val="CommentText"/>
      </w:pPr>
      <w:r>
        <w:rPr>
          <w:rStyle w:val="CommentReference"/>
        </w:rPr>
        <w:annotationRef/>
      </w:r>
      <w:r>
        <w:t>Should be in an abbreviation section.</w:t>
      </w:r>
    </w:p>
  </w:comment>
  <w:comment w:id="116" w:author="Carl Reed" w:date="2021-02-21T15:55:00Z" w:initials="CNR">
    <w:p w:rsidR="00676E10" w:rsidRDefault="00676E10">
      <w:pPr>
        <w:pStyle w:val="CommentText"/>
      </w:pPr>
      <w:r>
        <w:rPr>
          <w:rStyle w:val="CommentReference"/>
        </w:rPr>
        <w:annotationRef/>
      </w:r>
      <w:r>
        <w:t>TBD</w:t>
      </w:r>
    </w:p>
  </w:comment>
  <w:comment w:id="136" w:author="Carl Reed" w:date="2021-02-21T15:55:00Z" w:initials="CNR">
    <w:p w:rsidR="00676E10" w:rsidRDefault="00676E10">
      <w:pPr>
        <w:pStyle w:val="CommentText"/>
      </w:pPr>
      <w:r>
        <w:rPr>
          <w:rStyle w:val="CommentReference"/>
        </w:rPr>
        <w:annotationRef/>
      </w:r>
      <w:r>
        <w:t>Need link.</w:t>
      </w:r>
    </w:p>
  </w:comment>
  <w:comment w:id="158" w:author="Carl Reed" w:date="2021-02-21T15:55:00Z" w:initials="CNR">
    <w:p w:rsidR="00676E10" w:rsidRDefault="00676E10">
      <w:pPr>
        <w:pStyle w:val="CommentText"/>
      </w:pPr>
      <w:r>
        <w:rPr>
          <w:rStyle w:val="CommentReference"/>
        </w:rPr>
        <w:annotationRef/>
      </w:r>
      <w:r>
        <w:t>This is where “policy” comes into play – not the Guidelines specified in this document.</w:t>
      </w:r>
    </w:p>
  </w:comment>
  <w:comment w:id="159" w:author="Carl Reed" w:date="2021-02-21T15:55:00Z" w:initials="CNR">
    <w:p w:rsidR="00676E10" w:rsidRDefault="00676E10">
      <w:pPr>
        <w:pStyle w:val="CommentText"/>
      </w:pPr>
      <w:r>
        <w:rPr>
          <w:rStyle w:val="CommentReference"/>
        </w:rPr>
        <w:annotationRef/>
      </w:r>
      <w:r>
        <w:t>An example or two would be useful.</w:t>
      </w:r>
    </w:p>
  </w:comment>
  <w:comment w:id="162" w:author="Carl Reed" w:date="2021-02-21T15:55:00Z" w:initials="CNR">
    <w:p w:rsidR="00676E10" w:rsidRDefault="00676E10">
      <w:pPr>
        <w:pStyle w:val="CommentText"/>
      </w:pPr>
      <w:r>
        <w:rPr>
          <w:rStyle w:val="CommentReference"/>
        </w:rPr>
        <w:annotationRef/>
      </w:r>
      <w:r>
        <w:t>While I agree that simple as possible is good the catch is in the “as possible” but no simpler. Unfortunately, some things is geo land are not simple and are actually complex by their nature. The problem is exacerbated when the processing or content or observation being accessed is itself not simple. An example is accessing a simple feature can be simple (Features tells us so) but what if one wants to express measures of uncertainty (a requirement in the IETF for location sampling related to emergency services) combined with error ellipses? And of course there is the issue of complexity being introduced when an API that started simple ends up with 10 or 20 or 30 extensions/parts!</w:t>
      </w:r>
    </w:p>
  </w:comment>
  <w:comment w:id="163" w:author="Carl Reed" w:date="2021-02-21T15:55:00Z" w:initials="CNR">
    <w:p w:rsidR="00676E10" w:rsidRDefault="00676E10">
      <w:pPr>
        <w:pStyle w:val="CommentText"/>
      </w:pPr>
      <w:r>
        <w:rPr>
          <w:rStyle w:val="CommentReference"/>
        </w:rPr>
        <w:annotationRef/>
      </w:r>
      <w:r>
        <w:t xml:space="preserve">Both the developer of the API standard AND the developer trying to implement the API standard </w:t>
      </w:r>
      <w:r>
        <w:sym w:font="Wingdings" w:char="F04A"/>
      </w:r>
      <w:r>
        <w:t xml:space="preserve"> </w:t>
      </w:r>
    </w:p>
  </w:comment>
  <w:comment w:id="167" w:author="Carl Reed" w:date="2021-02-23T10:12:00Z" w:initials="CNR">
    <w:p w:rsidR="00973732" w:rsidRPr="00973732" w:rsidRDefault="00973732">
      <w:pPr>
        <w:pStyle w:val="CommentText"/>
        <w:rPr>
          <w:b/>
        </w:rPr>
      </w:pPr>
      <w:r>
        <w:rPr>
          <w:rStyle w:val="CommentReference"/>
        </w:rPr>
        <w:annotationRef/>
      </w:r>
      <w:r>
        <w:t xml:space="preserve">I think this may also be related to </w:t>
      </w:r>
      <w:r>
        <w:rPr>
          <w:rStyle w:val="Strong"/>
          <w:b w:val="0"/>
        </w:rPr>
        <w:t>Naming Conventions for c</w:t>
      </w:r>
      <w:r w:rsidRPr="00973732">
        <w:rPr>
          <w:rStyle w:val="Strong"/>
          <w:b w:val="0"/>
        </w:rPr>
        <w:t>ontrollers and Actions</w:t>
      </w:r>
      <w:r>
        <w:rPr>
          <w:b/>
        </w:rPr>
        <w:t xml:space="preserve">? </w:t>
      </w:r>
      <w:r w:rsidRPr="00973732">
        <w:t xml:space="preserve">If so perhaps some words such as </w:t>
      </w:r>
      <w:r>
        <w:rPr>
          <w:rStyle w:val="Strong"/>
          <w:b w:val="0"/>
        </w:rPr>
        <w:t>Use plural nouns for c</w:t>
      </w:r>
      <w:r w:rsidRPr="00973732">
        <w:rPr>
          <w:rStyle w:val="Strong"/>
          <w:b w:val="0"/>
        </w:rPr>
        <w:t>ontrollers</w:t>
      </w:r>
      <w:r>
        <w:rPr>
          <w:rStyle w:val="Strong"/>
          <w:b w:val="0"/>
        </w:rPr>
        <w:t xml:space="preserve"> </w:t>
      </w:r>
      <w:r w:rsidRPr="00973732">
        <w:rPr>
          <w:rStyle w:val="Strong"/>
          <w:b w:val="0"/>
        </w:rPr>
        <w:t>and use nouns but no verbs for Actions</w:t>
      </w:r>
      <w:r>
        <w:rPr>
          <w:rStyle w:val="Strong"/>
          <w:b w:val="0"/>
        </w:rPr>
        <w:t xml:space="preserve">. Maybe I am off here but consistent naming conventions enable consistent URI definitions. </w:t>
      </w:r>
    </w:p>
  </w:comment>
  <w:comment w:id="168" w:author="Carl Reed" w:date="2021-02-23T10:09:00Z" w:initials="CNR">
    <w:p w:rsidR="00676E10" w:rsidRDefault="00676E10">
      <w:pPr>
        <w:pStyle w:val="CommentText"/>
      </w:pPr>
      <w:r>
        <w:rPr>
          <w:rStyle w:val="CommentReference"/>
        </w:rPr>
        <w:annotationRef/>
      </w:r>
      <w:r>
        <w:t>Dated. Should be perhaps “A number of patterns have been identified and test as part of the OGC API – Features work.</w:t>
      </w:r>
      <w:r w:rsidR="00973732">
        <w:t xml:space="preserve"> WFS 3 is no longer used.</w:t>
      </w:r>
    </w:p>
  </w:comment>
  <w:comment w:id="183" w:author="Carl Reed" w:date="2021-02-23T10:07:00Z" w:initials="CNR">
    <w:p w:rsidR="00676E10" w:rsidRDefault="00676E10">
      <w:pPr>
        <w:pStyle w:val="CommentText"/>
      </w:pPr>
      <w:r>
        <w:rPr>
          <w:rStyle w:val="CommentReference"/>
        </w:rPr>
        <w:annotationRef/>
      </w:r>
      <w:r>
        <w:t>Is in plural?</w:t>
      </w:r>
      <w:r w:rsidR="00ED74DE">
        <w:t xml:space="preserve"> I think you mean “Don’t mix up singular and plural nouns. Keep it simple and use only plural nouns for all resources.”</w:t>
      </w:r>
    </w:p>
  </w:comment>
  <w:comment w:id="199" w:author="Carl Reed" w:date="2021-02-21T15:55:00Z" w:initials="CNR">
    <w:p w:rsidR="00676E10" w:rsidRDefault="00676E10">
      <w:pPr>
        <w:pStyle w:val="CommentText"/>
      </w:pPr>
      <w:r>
        <w:rPr>
          <w:rStyle w:val="CommentReference"/>
        </w:rPr>
        <w:annotationRef/>
      </w:r>
      <w:r>
        <w:t>Radical?</w:t>
      </w:r>
    </w:p>
  </w:comment>
  <w:comment w:id="207" w:author="Carl Reed" w:date="2021-02-21T15:55:00Z" w:initials="CNR">
    <w:p w:rsidR="00676E10" w:rsidRDefault="00676E10">
      <w:pPr>
        <w:pStyle w:val="CommentText"/>
      </w:pPr>
      <w:r>
        <w:rPr>
          <w:rStyle w:val="CommentReference"/>
        </w:rPr>
        <w:annotationRef/>
      </w:r>
      <w:r>
        <w:t>Implementer’s?</w:t>
      </w:r>
    </w:p>
  </w:comment>
  <w:comment w:id="220" w:author="Carl Reed" w:date="2021-02-21T15:55:00Z" w:initials="CNR">
    <w:p w:rsidR="00676E10" w:rsidRDefault="00676E10">
      <w:pPr>
        <w:pStyle w:val="CommentText"/>
      </w:pPr>
      <w:r>
        <w:rPr>
          <w:rStyle w:val="CommentReference"/>
        </w:rPr>
        <w:annotationRef/>
      </w:r>
      <w:r>
        <w:t>Link?</w:t>
      </w:r>
    </w:p>
  </w:comment>
  <w:comment w:id="221" w:author="Carl Reed" w:date="2021-02-21T15:55:00Z" w:initials="CNR">
    <w:p w:rsidR="00676E10" w:rsidRDefault="00676E10">
      <w:pPr>
        <w:pStyle w:val="CommentText"/>
      </w:pPr>
      <w:r>
        <w:rPr>
          <w:rStyle w:val="CommentReference"/>
        </w:rPr>
        <w:annotationRef/>
      </w:r>
      <w:r>
        <w:t>These are not mentioned in the table above.</w:t>
      </w:r>
    </w:p>
  </w:comment>
  <w:comment w:id="231" w:author="Carl Reed" w:date="2021-02-21T15:55:00Z" w:initials="CNR">
    <w:p w:rsidR="00676E10" w:rsidRDefault="00676E10">
      <w:pPr>
        <w:pStyle w:val="CommentText"/>
      </w:pPr>
      <w:r>
        <w:rPr>
          <w:rStyle w:val="CommentReference"/>
        </w:rPr>
        <w:annotationRef/>
      </w:r>
      <w:r>
        <w:t>Need link above in first instance.</w:t>
      </w:r>
    </w:p>
  </w:comment>
  <w:comment w:id="238" w:author="Carl Reed" w:date="2021-02-21T15:55:00Z" w:initials="CNR">
    <w:p w:rsidR="00EF55ED" w:rsidRDefault="00EF55ED">
      <w:pPr>
        <w:pStyle w:val="CommentText"/>
      </w:pPr>
      <w:r>
        <w:rPr>
          <w:rStyle w:val="CommentReference"/>
        </w:rPr>
        <w:annotationRef/>
      </w:r>
      <w:r>
        <w:t xml:space="preserve">I think this clause needs more content – non pun </w:t>
      </w:r>
      <w:r>
        <w:sym w:font="Wingdings" w:char="F04A"/>
      </w:r>
    </w:p>
  </w:comment>
  <w:comment w:id="243" w:author="Carl Reed" w:date="2021-02-21T15:55:00Z" w:initials="CNR">
    <w:p w:rsidR="00EF55ED" w:rsidRDefault="00EF55ED">
      <w:pPr>
        <w:pStyle w:val="CommentText"/>
      </w:pPr>
      <w:r>
        <w:rPr>
          <w:rStyle w:val="CommentReference"/>
        </w:rPr>
        <w:annotationRef/>
      </w:r>
      <w:r>
        <w:t>Not sure about this.</w:t>
      </w:r>
    </w:p>
  </w:comment>
  <w:comment w:id="255" w:author="Carl Reed" w:date="2021-02-21T15:55:00Z" w:initials="CNR">
    <w:p w:rsidR="003418D1" w:rsidRDefault="003418D1">
      <w:pPr>
        <w:pStyle w:val="CommentText"/>
      </w:pPr>
      <w:r>
        <w:rPr>
          <w:rStyle w:val="CommentReference"/>
        </w:rPr>
        <w:annotationRef/>
      </w:r>
      <w:r>
        <w:t>Useful for cases such as accessing a CDB data store or an I3S SLPK.</w:t>
      </w:r>
    </w:p>
  </w:comment>
  <w:comment w:id="268" w:author="Carl Reed" w:date="2021-02-21T15:55:00Z" w:initials="CNR">
    <w:p w:rsidR="003418D1" w:rsidRDefault="003418D1">
      <w:pPr>
        <w:pStyle w:val="CommentText"/>
      </w:pPr>
      <w:r>
        <w:rPr>
          <w:rStyle w:val="CommentReference"/>
        </w:rPr>
        <w:annotationRef/>
      </w:r>
      <w:r>
        <w:t>Any words on what the spec developer should do if there is not a registered media type?</w:t>
      </w:r>
    </w:p>
  </w:comment>
  <w:comment w:id="269" w:author="Carl Reed" w:date="2021-02-21T15:59:00Z" w:initials="CNR">
    <w:p w:rsidR="00C35303" w:rsidRDefault="00C35303">
      <w:pPr>
        <w:pStyle w:val="CommentText"/>
      </w:pPr>
      <w:r>
        <w:rPr>
          <w:rStyle w:val="CommentReference"/>
        </w:rPr>
        <w:annotationRef/>
      </w:r>
      <w:hyperlink r:id="rId1" w:history="1">
        <w:r w:rsidRPr="00634ED8">
          <w:rPr>
            <w:rStyle w:val="Hyperlink"/>
          </w:rPr>
          <w:t>https://nordicapis.com/everything-you-need-to-know-about-api-pagination/</w:t>
        </w:r>
      </w:hyperlink>
      <w:r>
        <w:t xml:space="preserve"> for example</w:t>
      </w:r>
    </w:p>
  </w:comment>
  <w:comment w:id="290" w:author="Carl Reed" w:date="2021-02-21T16:02:00Z" w:initials="CNR">
    <w:p w:rsidR="00C35303" w:rsidRDefault="00C35303">
      <w:pPr>
        <w:pStyle w:val="CommentText"/>
      </w:pPr>
      <w:r>
        <w:rPr>
          <w:rStyle w:val="CommentReference"/>
        </w:rPr>
        <w:annotationRef/>
      </w:r>
      <w:r>
        <w:t>Not to be confused with REST verbs: GET. PUT etc.</w:t>
      </w:r>
    </w:p>
  </w:comment>
  <w:comment w:id="319" w:author="Carl Reed" w:date="2021-02-21T16:08:00Z" w:initials="CNR">
    <w:p w:rsidR="00C35303" w:rsidRDefault="00C35303">
      <w:pPr>
        <w:pStyle w:val="CommentText"/>
      </w:pPr>
      <w:r>
        <w:rPr>
          <w:rStyle w:val="CommentReference"/>
        </w:rPr>
        <w:annotationRef/>
      </w:r>
      <w:r>
        <w:t xml:space="preserve">I think some more detailed </w:t>
      </w:r>
      <w:r w:rsidR="00474FEE">
        <w:t>response examples might be appropriate; i.e. what sort of metadata is returned.</w:t>
      </w:r>
    </w:p>
  </w:comment>
  <w:comment w:id="342" w:author="Carl Reed" w:date="2021-02-21T16:11:00Z" w:initials="CNR">
    <w:p w:rsidR="00474FEE" w:rsidRDefault="00474FEE">
      <w:pPr>
        <w:pStyle w:val="CommentText"/>
      </w:pPr>
      <w:r>
        <w:rPr>
          <w:rStyle w:val="CommentReference"/>
        </w:rPr>
        <w:annotationRef/>
      </w:r>
      <w:r>
        <w:t xml:space="preserve">IS a definition required? </w:t>
      </w:r>
      <w:r>
        <w:rPr>
          <w:rStyle w:val="hgkelc"/>
          <w:b/>
          <w:bCs/>
        </w:rPr>
        <w:t>Hypertext Transfer Protocol Secure</w:t>
      </w:r>
      <w:r>
        <w:rPr>
          <w:rStyle w:val="hgkelc"/>
        </w:rPr>
        <w:t xml:space="preserve"> (https) is a combination of the Hypertext Transfer Protocol (HTTP) with the Secure Socket Layer (SSL)/Transport Layer Security (TLS) protocol. TLS is an authentication and security protocol widely implemented in browsers and Web servers.</w:t>
      </w:r>
    </w:p>
  </w:comment>
  <w:comment w:id="349" w:author="Carl Reed" w:date="2021-02-23T10:15:00Z" w:initials="CNR">
    <w:p w:rsidR="00973732" w:rsidRDefault="00973732">
      <w:pPr>
        <w:pStyle w:val="CommentText"/>
      </w:pPr>
      <w:r>
        <w:rPr>
          <w:rStyle w:val="CommentReference"/>
        </w:rPr>
        <w:annotationRef/>
      </w:r>
      <w:r>
        <w:t xml:space="preserve">3.x? </w:t>
      </w:r>
    </w:p>
  </w:comment>
  <w:comment w:id="353" w:author="Carl Reed" w:date="2021-02-21T16:16:00Z" w:initials="CNR">
    <w:p w:rsidR="00474FEE" w:rsidRDefault="00474FEE">
      <w:pPr>
        <w:pStyle w:val="CommentText"/>
      </w:pPr>
      <w:r>
        <w:rPr>
          <w:rStyle w:val="CommentReference"/>
        </w:rPr>
        <w:annotationRef/>
      </w:r>
      <w:r>
        <w:t>Actually, more correctly most media types are defined by some organization, such as at the OGC, and then a submission is made to IANA for approval and addition to the registry. IANA then maintains this registry.</w:t>
      </w:r>
    </w:p>
  </w:comment>
  <w:comment w:id="354" w:author="Carl Reed" w:date="2021-02-21T16:12:00Z" w:initials="CNR">
    <w:p w:rsidR="00474FEE" w:rsidRDefault="00474FEE">
      <w:pPr>
        <w:pStyle w:val="CommentText"/>
      </w:pPr>
      <w:r>
        <w:rPr>
          <w:rStyle w:val="CommentReference"/>
        </w:rPr>
        <w:annotationRef/>
      </w:r>
      <w:r>
        <w:t xml:space="preserve">They either are or they are not </w:t>
      </w:r>
      <w:r>
        <w:sym w:font="Wingdings" w:char="F04A"/>
      </w:r>
    </w:p>
  </w:comment>
  <w:comment w:id="359" w:author="Carl Reed" w:date="2021-02-21T16:45:00Z" w:initials="CNR">
    <w:p w:rsidR="00980C7C" w:rsidRDefault="00980C7C">
      <w:pPr>
        <w:pStyle w:val="CommentText"/>
      </w:pPr>
      <w:r>
        <w:rPr>
          <w:rStyle w:val="CommentReference"/>
        </w:rPr>
        <w:annotationRef/>
      </w:r>
      <w:r>
        <w:t>Need examples. Should also reference the spatial relations/operators as defined in Simple Features?</w:t>
      </w:r>
    </w:p>
  </w:comment>
  <w:comment w:id="368" w:author="Carl Reed" w:date="2021-02-21T16:55:00Z" w:initials="CNR">
    <w:p w:rsidR="005C05E8" w:rsidRDefault="005C05E8">
      <w:pPr>
        <w:pStyle w:val="CommentText"/>
      </w:pPr>
      <w:r>
        <w:rPr>
          <w:rStyle w:val="CommentReference"/>
        </w:rPr>
        <w:annotationRef/>
      </w:r>
      <w:r>
        <w:t xml:space="preserve">These are not </w:t>
      </w:r>
      <w:r w:rsidR="00980C7C">
        <w:t xml:space="preserve">necessarily </w:t>
      </w:r>
      <w:r>
        <w:t>topological.</w:t>
      </w:r>
      <w:r w:rsidR="00980C7C">
        <w:t xml:space="preserve"> The examples here are spatial relations. Pure topological relationships are aspects such as connectivity and adjacency which remain invariant under deformation. More accurately, as per </w:t>
      </w:r>
      <w:proofErr w:type="spellStart"/>
      <w:r w:rsidR="00980C7C">
        <w:t>Egenhofer</w:t>
      </w:r>
      <w:proofErr w:type="spellEnd"/>
      <w:r w:rsidR="00980C7C">
        <w:t xml:space="preserve"> and Herring, </w:t>
      </w:r>
      <w:r w:rsidR="00980C7C">
        <w:rPr>
          <w:sz w:val="25"/>
          <w:szCs w:val="25"/>
        </w:rPr>
        <w:t>combining the point set topology with metric property can be used to determine relationships between objects under a digital Jordan curve</w:t>
      </w:r>
      <w:r w:rsidR="001073D1">
        <w:rPr>
          <w:sz w:val="25"/>
          <w:szCs w:val="25"/>
        </w:rPr>
        <w:t xml:space="preserve"> (see </w:t>
      </w:r>
      <w:r w:rsidR="001073D1" w:rsidRPr="001073D1">
        <w:rPr>
          <w:sz w:val="25"/>
          <w:szCs w:val="25"/>
        </w:rPr>
        <w:t>From Metric to Topology: Determining Relations in Discrete Space</w:t>
      </w:r>
      <w:r w:rsidR="001073D1">
        <w:rPr>
          <w:sz w:val="25"/>
          <w:szCs w:val="25"/>
        </w:rPr>
        <w:t xml:space="preserve">. </w:t>
      </w:r>
      <w:proofErr w:type="spellStart"/>
      <w:r w:rsidR="001073D1">
        <w:rPr>
          <w:sz w:val="25"/>
          <w:szCs w:val="25"/>
        </w:rPr>
        <w:t>Egenhofer</w:t>
      </w:r>
      <w:proofErr w:type="spellEnd"/>
      <w:r w:rsidR="001073D1">
        <w:rPr>
          <w:sz w:val="25"/>
          <w:szCs w:val="25"/>
        </w:rPr>
        <w:t xml:space="preserve"> et. al. 2015)</w:t>
      </w:r>
    </w:p>
  </w:comment>
  <w:comment w:id="372" w:author="Carl Reed" w:date="2021-02-21T17:07:00Z" w:initials="CNR">
    <w:p w:rsidR="001073D1" w:rsidRDefault="001073D1">
      <w:pPr>
        <w:pStyle w:val="CommentText"/>
      </w:pPr>
      <w:r>
        <w:rPr>
          <w:rStyle w:val="CommentReference"/>
        </w:rPr>
        <w:annotationRef/>
      </w:r>
      <w:r>
        <w:t xml:space="preserve">Will be “obsoleted” by </w:t>
      </w:r>
      <w:hyperlink r:id="rId2" w:history="1">
        <w:r w:rsidR="006B13AD" w:rsidRPr="00634ED8">
          <w:rPr>
            <w:rStyle w:val="Hyperlink"/>
          </w:rPr>
          <w:t>https://www.rfc-editor.org/rfc/inline-errata/rfc8288.html</w:t>
        </w:r>
      </w:hyperlink>
      <w:r w:rsidR="006B13AD">
        <w:t xml:space="preserve"> . Would also be good to have an example or two using a link header. </w:t>
      </w:r>
      <w:hyperlink r:id="rId3" w:history="1">
        <w:r w:rsidR="006B13AD" w:rsidRPr="00634ED8">
          <w:rPr>
            <w:rStyle w:val="Hyperlink"/>
          </w:rPr>
          <w:t>https://developer.mozilla.org/en-US/docs/Web/HTTP/Headers/Link</w:t>
        </w:r>
      </w:hyperlink>
      <w:r w:rsidR="006B13AD">
        <w:t xml:space="preserve"> for example. And a definition?</w:t>
      </w:r>
    </w:p>
  </w:comment>
  <w:comment w:id="385" w:author="Carl Reed" w:date="2021-02-21T17:11:00Z" w:initials="CNR">
    <w:p w:rsidR="006B13AD" w:rsidRDefault="006B13AD">
      <w:pPr>
        <w:pStyle w:val="CommentText"/>
      </w:pPr>
      <w:r>
        <w:rPr>
          <w:rStyle w:val="CommentReference"/>
        </w:rPr>
        <w:annotationRef/>
      </w:r>
      <w:r>
        <w:t xml:space="preserve">What if the API instantiation is not </w:t>
      </w:r>
      <w:proofErr w:type="spellStart"/>
      <w:r>
        <w:t>Javascript</w:t>
      </w:r>
      <w:proofErr w:type="spellEnd"/>
      <w:r>
        <w:t xml:space="preserve">? If an OGC is designed and specified at a platform agnostic level (OpenAPI!) then this clause may not make sense. </w:t>
      </w:r>
      <w:r>
        <w:rPr>
          <w:rStyle w:val="hgkelc"/>
        </w:rPr>
        <w:t xml:space="preserve">“The </w:t>
      </w:r>
      <w:r>
        <w:rPr>
          <w:rStyle w:val="hgkelc"/>
          <w:b/>
          <w:bCs/>
        </w:rPr>
        <w:t>OpenAPI</w:t>
      </w:r>
      <w:r>
        <w:rPr>
          <w:rStyle w:val="hgkelc"/>
        </w:rPr>
        <w:t xml:space="preserve"> Specification is open source, language agnostic, </w:t>
      </w:r>
      <w:r>
        <w:rPr>
          <w:rStyle w:val="hgkelc"/>
          <w:b/>
          <w:bCs/>
        </w:rPr>
        <w:t>platform</w:t>
      </w:r>
      <w:r>
        <w:rPr>
          <w:rStyle w:val="hgkelc"/>
        </w:rPr>
        <w:t>-</w:t>
      </w:r>
      <w:r>
        <w:rPr>
          <w:rStyle w:val="hgkelc"/>
          <w:b/>
          <w:bCs/>
        </w:rPr>
        <w:t>agnostic</w:t>
      </w:r>
      <w:r>
        <w:rPr>
          <w:rStyle w:val="hgkelc"/>
        </w:rPr>
        <w:t>, vendor-</w:t>
      </w:r>
      <w:r>
        <w:rPr>
          <w:rStyle w:val="hgkelc"/>
          <w:b/>
          <w:bCs/>
        </w:rPr>
        <w:t>agnostic</w:t>
      </w:r>
      <w:r>
        <w:rPr>
          <w:rStyle w:val="hgkelc"/>
        </w:rPr>
        <w:t xml:space="preserve"> and extensible.”</w:t>
      </w:r>
    </w:p>
  </w:comment>
  <w:comment w:id="396" w:author="Carl Reed" w:date="2021-02-21T17:18:00Z" w:initials="CNR">
    <w:p w:rsidR="006B13AD" w:rsidRDefault="006B13AD">
      <w:pPr>
        <w:pStyle w:val="CommentText"/>
      </w:pPr>
      <w:r>
        <w:rPr>
          <w:rStyle w:val="CommentReference"/>
        </w:rPr>
        <w:annotationRef/>
      </w:r>
      <w:r>
        <w:t xml:space="preserve">?? At an abstract level, an OGC API can be </w:t>
      </w:r>
      <w:r w:rsidR="00B13582">
        <w:t xml:space="preserve">representation agnostic. Should not matter if the content returned to a client is a GeoPackage, GeoJSON, Shapefiles, CSV, I3S, </w:t>
      </w:r>
      <w:proofErr w:type="spellStart"/>
      <w:r w:rsidR="00B13582">
        <w:t>glTF</w:t>
      </w:r>
      <w:proofErr w:type="spellEnd"/>
      <w:r w:rsidR="00B13582">
        <w:t>, or whatever. This clause should also be cross linked with Content negotiation. And how does one know what the implementation community wants? This is why we have domain WGs – different domains will have different expectations!</w:t>
      </w:r>
    </w:p>
  </w:comment>
  <w:comment w:id="407" w:author="Carl Reed" w:date="2021-02-21T17:23:00Z" w:initials="CNR">
    <w:p w:rsidR="00B13582" w:rsidRDefault="00B13582">
      <w:pPr>
        <w:pStyle w:val="CommentText"/>
      </w:pPr>
      <w:r>
        <w:rPr>
          <w:rStyle w:val="CommentReference"/>
        </w:rPr>
        <w:annotationRef/>
      </w:r>
      <w:r>
        <w:t xml:space="preserve">Sort of. What do we do for representations, such as </w:t>
      </w:r>
      <w:proofErr w:type="spellStart"/>
      <w:r>
        <w:t>glTF</w:t>
      </w:r>
      <w:proofErr w:type="spellEnd"/>
      <w:r>
        <w:t xml:space="preserve"> and I3S, that use both JSON and binary encodings. This is an important consideration for the CDB (SOCOM, NGA) communities as CDB is moving toward using </w:t>
      </w:r>
      <w:proofErr w:type="spellStart"/>
      <w:r>
        <w:t>glTF</w:t>
      </w:r>
      <w:proofErr w:type="spellEnd"/>
      <w:r>
        <w:t xml:space="preserve"> as a key format for transmission of 3D content.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3E76"/>
    <w:multiLevelType w:val="multilevel"/>
    <w:tmpl w:val="F774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90417"/>
    <w:multiLevelType w:val="multilevel"/>
    <w:tmpl w:val="060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60B0D"/>
    <w:multiLevelType w:val="multilevel"/>
    <w:tmpl w:val="6058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F60AC"/>
    <w:multiLevelType w:val="multilevel"/>
    <w:tmpl w:val="F87C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E4"/>
    <w:rsid w:val="00096C5A"/>
    <w:rsid w:val="001073D1"/>
    <w:rsid w:val="00166B96"/>
    <w:rsid w:val="00237869"/>
    <w:rsid w:val="00301F14"/>
    <w:rsid w:val="003418D1"/>
    <w:rsid w:val="00380E6B"/>
    <w:rsid w:val="00460136"/>
    <w:rsid w:val="00461CC6"/>
    <w:rsid w:val="00474FEE"/>
    <w:rsid w:val="00506717"/>
    <w:rsid w:val="00521BEF"/>
    <w:rsid w:val="00540BDD"/>
    <w:rsid w:val="005C05E8"/>
    <w:rsid w:val="005E2E65"/>
    <w:rsid w:val="0063068C"/>
    <w:rsid w:val="00676E10"/>
    <w:rsid w:val="006B13AD"/>
    <w:rsid w:val="006C4A0A"/>
    <w:rsid w:val="007840B2"/>
    <w:rsid w:val="0086465F"/>
    <w:rsid w:val="008B273E"/>
    <w:rsid w:val="00973732"/>
    <w:rsid w:val="00980C7C"/>
    <w:rsid w:val="00984188"/>
    <w:rsid w:val="00B13582"/>
    <w:rsid w:val="00C35303"/>
    <w:rsid w:val="00C66A47"/>
    <w:rsid w:val="00CC03DC"/>
    <w:rsid w:val="00D36E44"/>
    <w:rsid w:val="00D405E4"/>
    <w:rsid w:val="00DE55EB"/>
    <w:rsid w:val="00ED74DE"/>
    <w:rsid w:val="00EF55ED"/>
    <w:rsid w:val="00F670B0"/>
    <w:rsid w:val="00FD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65F"/>
    <w:rPr>
      <w:sz w:val="16"/>
      <w:szCs w:val="16"/>
    </w:rPr>
  </w:style>
  <w:style w:type="paragraph" w:styleId="CommentText">
    <w:name w:val="annotation text"/>
    <w:basedOn w:val="Normal"/>
    <w:link w:val="CommentTextChar"/>
    <w:uiPriority w:val="99"/>
    <w:semiHidden/>
    <w:unhideWhenUsed/>
    <w:rsid w:val="0086465F"/>
    <w:pPr>
      <w:spacing w:line="240" w:lineRule="auto"/>
    </w:pPr>
    <w:rPr>
      <w:sz w:val="20"/>
      <w:szCs w:val="20"/>
    </w:rPr>
  </w:style>
  <w:style w:type="character" w:customStyle="1" w:styleId="CommentTextChar">
    <w:name w:val="Comment Text Char"/>
    <w:basedOn w:val="DefaultParagraphFont"/>
    <w:link w:val="CommentText"/>
    <w:uiPriority w:val="99"/>
    <w:semiHidden/>
    <w:rsid w:val="0086465F"/>
    <w:rPr>
      <w:sz w:val="20"/>
      <w:szCs w:val="20"/>
    </w:rPr>
  </w:style>
  <w:style w:type="paragraph" w:styleId="CommentSubject">
    <w:name w:val="annotation subject"/>
    <w:basedOn w:val="CommentText"/>
    <w:next w:val="CommentText"/>
    <w:link w:val="CommentSubjectChar"/>
    <w:uiPriority w:val="99"/>
    <w:semiHidden/>
    <w:unhideWhenUsed/>
    <w:rsid w:val="0086465F"/>
    <w:rPr>
      <w:b/>
      <w:bCs/>
    </w:rPr>
  </w:style>
  <w:style w:type="character" w:customStyle="1" w:styleId="CommentSubjectChar">
    <w:name w:val="Comment Subject Char"/>
    <w:basedOn w:val="CommentTextChar"/>
    <w:link w:val="CommentSubject"/>
    <w:uiPriority w:val="99"/>
    <w:semiHidden/>
    <w:rsid w:val="0086465F"/>
    <w:rPr>
      <w:b/>
      <w:bCs/>
      <w:sz w:val="20"/>
      <w:szCs w:val="20"/>
    </w:rPr>
  </w:style>
  <w:style w:type="paragraph" w:styleId="BalloonText">
    <w:name w:val="Balloon Text"/>
    <w:basedOn w:val="Normal"/>
    <w:link w:val="BalloonTextChar"/>
    <w:uiPriority w:val="99"/>
    <w:semiHidden/>
    <w:unhideWhenUsed/>
    <w:rsid w:val="00864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5F"/>
    <w:rPr>
      <w:rFonts w:ascii="Tahoma" w:hAnsi="Tahoma" w:cs="Tahoma"/>
      <w:sz w:val="16"/>
      <w:szCs w:val="16"/>
    </w:rPr>
  </w:style>
  <w:style w:type="character" w:customStyle="1" w:styleId="acopre">
    <w:name w:val="acopre"/>
    <w:basedOn w:val="DefaultParagraphFont"/>
    <w:rsid w:val="00C66A47"/>
  </w:style>
  <w:style w:type="character" w:styleId="HTMLCode">
    <w:name w:val="HTML Code"/>
    <w:basedOn w:val="DefaultParagraphFont"/>
    <w:uiPriority w:val="99"/>
    <w:semiHidden/>
    <w:unhideWhenUsed/>
    <w:rsid w:val="003418D1"/>
    <w:rPr>
      <w:rFonts w:ascii="Courier New" w:eastAsia="Times New Roman" w:hAnsi="Courier New" w:cs="Courier New"/>
      <w:sz w:val="20"/>
      <w:szCs w:val="20"/>
    </w:rPr>
  </w:style>
  <w:style w:type="paragraph" w:styleId="NormalWeb">
    <w:name w:val="Normal (Web)"/>
    <w:basedOn w:val="Normal"/>
    <w:uiPriority w:val="99"/>
    <w:unhideWhenUsed/>
    <w:rsid w:val="003418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18D1"/>
    <w:rPr>
      <w:color w:val="0000FF"/>
      <w:u w:val="single"/>
    </w:rPr>
  </w:style>
  <w:style w:type="character" w:customStyle="1" w:styleId="hgkelc">
    <w:name w:val="hgkelc"/>
    <w:basedOn w:val="DefaultParagraphFont"/>
    <w:rsid w:val="00474FEE"/>
  </w:style>
  <w:style w:type="character" w:styleId="Strong">
    <w:name w:val="Strong"/>
    <w:basedOn w:val="DefaultParagraphFont"/>
    <w:uiPriority w:val="22"/>
    <w:qFormat/>
    <w:rsid w:val="009737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465F"/>
    <w:rPr>
      <w:sz w:val="16"/>
      <w:szCs w:val="16"/>
    </w:rPr>
  </w:style>
  <w:style w:type="paragraph" w:styleId="CommentText">
    <w:name w:val="annotation text"/>
    <w:basedOn w:val="Normal"/>
    <w:link w:val="CommentTextChar"/>
    <w:uiPriority w:val="99"/>
    <w:semiHidden/>
    <w:unhideWhenUsed/>
    <w:rsid w:val="0086465F"/>
    <w:pPr>
      <w:spacing w:line="240" w:lineRule="auto"/>
    </w:pPr>
    <w:rPr>
      <w:sz w:val="20"/>
      <w:szCs w:val="20"/>
    </w:rPr>
  </w:style>
  <w:style w:type="character" w:customStyle="1" w:styleId="CommentTextChar">
    <w:name w:val="Comment Text Char"/>
    <w:basedOn w:val="DefaultParagraphFont"/>
    <w:link w:val="CommentText"/>
    <w:uiPriority w:val="99"/>
    <w:semiHidden/>
    <w:rsid w:val="0086465F"/>
    <w:rPr>
      <w:sz w:val="20"/>
      <w:szCs w:val="20"/>
    </w:rPr>
  </w:style>
  <w:style w:type="paragraph" w:styleId="CommentSubject">
    <w:name w:val="annotation subject"/>
    <w:basedOn w:val="CommentText"/>
    <w:next w:val="CommentText"/>
    <w:link w:val="CommentSubjectChar"/>
    <w:uiPriority w:val="99"/>
    <w:semiHidden/>
    <w:unhideWhenUsed/>
    <w:rsid w:val="0086465F"/>
    <w:rPr>
      <w:b/>
      <w:bCs/>
    </w:rPr>
  </w:style>
  <w:style w:type="character" w:customStyle="1" w:styleId="CommentSubjectChar">
    <w:name w:val="Comment Subject Char"/>
    <w:basedOn w:val="CommentTextChar"/>
    <w:link w:val="CommentSubject"/>
    <w:uiPriority w:val="99"/>
    <w:semiHidden/>
    <w:rsid w:val="0086465F"/>
    <w:rPr>
      <w:b/>
      <w:bCs/>
      <w:sz w:val="20"/>
      <w:szCs w:val="20"/>
    </w:rPr>
  </w:style>
  <w:style w:type="paragraph" w:styleId="BalloonText">
    <w:name w:val="Balloon Text"/>
    <w:basedOn w:val="Normal"/>
    <w:link w:val="BalloonTextChar"/>
    <w:uiPriority w:val="99"/>
    <w:semiHidden/>
    <w:unhideWhenUsed/>
    <w:rsid w:val="00864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65F"/>
    <w:rPr>
      <w:rFonts w:ascii="Tahoma" w:hAnsi="Tahoma" w:cs="Tahoma"/>
      <w:sz w:val="16"/>
      <w:szCs w:val="16"/>
    </w:rPr>
  </w:style>
  <w:style w:type="character" w:customStyle="1" w:styleId="acopre">
    <w:name w:val="acopre"/>
    <w:basedOn w:val="DefaultParagraphFont"/>
    <w:rsid w:val="00C66A47"/>
  </w:style>
  <w:style w:type="character" w:styleId="HTMLCode">
    <w:name w:val="HTML Code"/>
    <w:basedOn w:val="DefaultParagraphFont"/>
    <w:uiPriority w:val="99"/>
    <w:semiHidden/>
    <w:unhideWhenUsed/>
    <w:rsid w:val="003418D1"/>
    <w:rPr>
      <w:rFonts w:ascii="Courier New" w:eastAsia="Times New Roman" w:hAnsi="Courier New" w:cs="Courier New"/>
      <w:sz w:val="20"/>
      <w:szCs w:val="20"/>
    </w:rPr>
  </w:style>
  <w:style w:type="paragraph" w:styleId="NormalWeb">
    <w:name w:val="Normal (Web)"/>
    <w:basedOn w:val="Normal"/>
    <w:uiPriority w:val="99"/>
    <w:unhideWhenUsed/>
    <w:rsid w:val="003418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18D1"/>
    <w:rPr>
      <w:color w:val="0000FF"/>
      <w:u w:val="single"/>
    </w:rPr>
  </w:style>
  <w:style w:type="character" w:customStyle="1" w:styleId="hgkelc">
    <w:name w:val="hgkelc"/>
    <w:basedOn w:val="DefaultParagraphFont"/>
    <w:rsid w:val="00474FEE"/>
  </w:style>
  <w:style w:type="character" w:styleId="Strong">
    <w:name w:val="Strong"/>
    <w:basedOn w:val="DefaultParagraphFont"/>
    <w:uiPriority w:val="22"/>
    <w:qFormat/>
    <w:rsid w:val="00973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726414">
      <w:bodyDiv w:val="1"/>
      <w:marLeft w:val="0"/>
      <w:marRight w:val="0"/>
      <w:marTop w:val="0"/>
      <w:marBottom w:val="0"/>
      <w:divBdr>
        <w:top w:val="none" w:sz="0" w:space="0" w:color="auto"/>
        <w:left w:val="none" w:sz="0" w:space="0" w:color="auto"/>
        <w:bottom w:val="none" w:sz="0" w:space="0" w:color="auto"/>
        <w:right w:val="none" w:sz="0" w:space="0" w:color="auto"/>
      </w:divBdr>
      <w:divsChild>
        <w:div w:id="1031613276">
          <w:marLeft w:val="0"/>
          <w:marRight w:val="0"/>
          <w:marTop w:val="0"/>
          <w:marBottom w:val="0"/>
          <w:divBdr>
            <w:top w:val="none" w:sz="0" w:space="0" w:color="auto"/>
            <w:left w:val="none" w:sz="0" w:space="0" w:color="auto"/>
            <w:bottom w:val="none" w:sz="0" w:space="0" w:color="auto"/>
            <w:right w:val="none" w:sz="0" w:space="0" w:color="auto"/>
          </w:divBdr>
          <w:divsChild>
            <w:div w:id="1849446917">
              <w:marLeft w:val="0"/>
              <w:marRight w:val="0"/>
              <w:marTop w:val="0"/>
              <w:marBottom w:val="0"/>
              <w:divBdr>
                <w:top w:val="none" w:sz="0" w:space="0" w:color="auto"/>
                <w:left w:val="none" w:sz="0" w:space="0" w:color="auto"/>
                <w:bottom w:val="none" w:sz="0" w:space="0" w:color="auto"/>
                <w:right w:val="none" w:sz="0" w:space="0" w:color="auto"/>
              </w:divBdr>
            </w:div>
            <w:div w:id="877546076">
              <w:marLeft w:val="0"/>
              <w:marRight w:val="0"/>
              <w:marTop w:val="0"/>
              <w:marBottom w:val="0"/>
              <w:divBdr>
                <w:top w:val="none" w:sz="0" w:space="0" w:color="auto"/>
                <w:left w:val="none" w:sz="0" w:space="0" w:color="auto"/>
                <w:bottom w:val="none" w:sz="0" w:space="0" w:color="auto"/>
                <w:right w:val="none" w:sz="0" w:space="0" w:color="auto"/>
              </w:divBdr>
            </w:div>
          </w:divsChild>
        </w:div>
        <w:div w:id="3018511">
          <w:marLeft w:val="0"/>
          <w:marRight w:val="0"/>
          <w:marTop w:val="0"/>
          <w:marBottom w:val="0"/>
          <w:divBdr>
            <w:top w:val="none" w:sz="0" w:space="0" w:color="auto"/>
            <w:left w:val="none" w:sz="0" w:space="0" w:color="auto"/>
            <w:bottom w:val="none" w:sz="0" w:space="0" w:color="auto"/>
            <w:right w:val="none" w:sz="0" w:space="0" w:color="auto"/>
          </w:divBdr>
          <w:divsChild>
            <w:div w:id="1997876717">
              <w:marLeft w:val="0"/>
              <w:marRight w:val="0"/>
              <w:marTop w:val="0"/>
              <w:marBottom w:val="0"/>
              <w:divBdr>
                <w:top w:val="none" w:sz="0" w:space="0" w:color="auto"/>
                <w:left w:val="none" w:sz="0" w:space="0" w:color="auto"/>
                <w:bottom w:val="none" w:sz="0" w:space="0" w:color="auto"/>
                <w:right w:val="none" w:sz="0" w:space="0" w:color="auto"/>
              </w:divBdr>
            </w:div>
          </w:divsChild>
        </w:div>
        <w:div w:id="1989242535">
          <w:marLeft w:val="0"/>
          <w:marRight w:val="0"/>
          <w:marTop w:val="0"/>
          <w:marBottom w:val="0"/>
          <w:divBdr>
            <w:top w:val="none" w:sz="0" w:space="0" w:color="auto"/>
            <w:left w:val="none" w:sz="0" w:space="0" w:color="auto"/>
            <w:bottom w:val="none" w:sz="0" w:space="0" w:color="auto"/>
            <w:right w:val="none" w:sz="0" w:space="0" w:color="auto"/>
          </w:divBdr>
          <w:divsChild>
            <w:div w:id="1318414667">
              <w:marLeft w:val="0"/>
              <w:marRight w:val="0"/>
              <w:marTop w:val="0"/>
              <w:marBottom w:val="0"/>
              <w:divBdr>
                <w:top w:val="none" w:sz="0" w:space="0" w:color="auto"/>
                <w:left w:val="none" w:sz="0" w:space="0" w:color="auto"/>
                <w:bottom w:val="none" w:sz="0" w:space="0" w:color="auto"/>
                <w:right w:val="none" w:sz="0" w:space="0" w:color="auto"/>
              </w:divBdr>
            </w:div>
            <w:div w:id="240064547">
              <w:marLeft w:val="0"/>
              <w:marRight w:val="0"/>
              <w:marTop w:val="0"/>
              <w:marBottom w:val="0"/>
              <w:divBdr>
                <w:top w:val="none" w:sz="0" w:space="0" w:color="auto"/>
                <w:left w:val="none" w:sz="0" w:space="0" w:color="auto"/>
                <w:bottom w:val="none" w:sz="0" w:space="0" w:color="auto"/>
                <w:right w:val="none" w:sz="0" w:space="0" w:color="auto"/>
              </w:divBdr>
            </w:div>
          </w:divsChild>
        </w:div>
        <w:div w:id="285892728">
          <w:marLeft w:val="0"/>
          <w:marRight w:val="0"/>
          <w:marTop w:val="0"/>
          <w:marBottom w:val="0"/>
          <w:divBdr>
            <w:top w:val="none" w:sz="0" w:space="0" w:color="auto"/>
            <w:left w:val="none" w:sz="0" w:space="0" w:color="auto"/>
            <w:bottom w:val="none" w:sz="0" w:space="0" w:color="auto"/>
            <w:right w:val="none" w:sz="0" w:space="0" w:color="auto"/>
          </w:divBdr>
          <w:divsChild>
            <w:div w:id="360672608">
              <w:marLeft w:val="0"/>
              <w:marRight w:val="0"/>
              <w:marTop w:val="0"/>
              <w:marBottom w:val="0"/>
              <w:divBdr>
                <w:top w:val="none" w:sz="0" w:space="0" w:color="auto"/>
                <w:left w:val="none" w:sz="0" w:space="0" w:color="auto"/>
                <w:bottom w:val="none" w:sz="0" w:space="0" w:color="auto"/>
                <w:right w:val="none" w:sz="0" w:space="0" w:color="auto"/>
              </w:divBdr>
            </w:div>
            <w:div w:id="610748703">
              <w:marLeft w:val="0"/>
              <w:marRight w:val="0"/>
              <w:marTop w:val="0"/>
              <w:marBottom w:val="0"/>
              <w:divBdr>
                <w:top w:val="none" w:sz="0" w:space="0" w:color="auto"/>
                <w:left w:val="none" w:sz="0" w:space="0" w:color="auto"/>
                <w:bottom w:val="none" w:sz="0" w:space="0" w:color="auto"/>
                <w:right w:val="none" w:sz="0" w:space="0" w:color="auto"/>
              </w:divBdr>
            </w:div>
            <w:div w:id="928002999">
              <w:marLeft w:val="0"/>
              <w:marRight w:val="0"/>
              <w:marTop w:val="0"/>
              <w:marBottom w:val="0"/>
              <w:divBdr>
                <w:top w:val="none" w:sz="0" w:space="0" w:color="auto"/>
                <w:left w:val="none" w:sz="0" w:space="0" w:color="auto"/>
                <w:bottom w:val="none" w:sz="0" w:space="0" w:color="auto"/>
                <w:right w:val="none" w:sz="0" w:space="0" w:color="auto"/>
              </w:divBdr>
            </w:div>
            <w:div w:id="2061904680">
              <w:marLeft w:val="0"/>
              <w:marRight w:val="0"/>
              <w:marTop w:val="0"/>
              <w:marBottom w:val="0"/>
              <w:divBdr>
                <w:top w:val="none" w:sz="0" w:space="0" w:color="auto"/>
                <w:left w:val="none" w:sz="0" w:space="0" w:color="auto"/>
                <w:bottom w:val="none" w:sz="0" w:space="0" w:color="auto"/>
                <w:right w:val="none" w:sz="0" w:space="0" w:color="auto"/>
              </w:divBdr>
            </w:div>
            <w:div w:id="217278343">
              <w:marLeft w:val="0"/>
              <w:marRight w:val="0"/>
              <w:marTop w:val="0"/>
              <w:marBottom w:val="300"/>
              <w:divBdr>
                <w:top w:val="none" w:sz="0" w:space="0" w:color="auto"/>
                <w:left w:val="none" w:sz="0" w:space="0" w:color="auto"/>
                <w:bottom w:val="none" w:sz="0" w:space="0" w:color="auto"/>
                <w:right w:val="none" w:sz="0" w:space="0" w:color="auto"/>
              </w:divBdr>
              <w:divsChild>
                <w:div w:id="573587497">
                  <w:marLeft w:val="0"/>
                  <w:marRight w:val="0"/>
                  <w:marTop w:val="0"/>
                  <w:marBottom w:val="0"/>
                  <w:divBdr>
                    <w:top w:val="none" w:sz="0" w:space="0" w:color="auto"/>
                    <w:left w:val="none" w:sz="0" w:space="0" w:color="auto"/>
                    <w:bottom w:val="none" w:sz="0" w:space="0" w:color="auto"/>
                    <w:right w:val="none" w:sz="0" w:space="0" w:color="auto"/>
                  </w:divBdr>
                </w:div>
              </w:divsChild>
            </w:div>
            <w:div w:id="1089228661">
              <w:marLeft w:val="0"/>
              <w:marRight w:val="0"/>
              <w:marTop w:val="0"/>
              <w:marBottom w:val="0"/>
              <w:divBdr>
                <w:top w:val="none" w:sz="0" w:space="0" w:color="auto"/>
                <w:left w:val="none" w:sz="0" w:space="0" w:color="auto"/>
                <w:bottom w:val="none" w:sz="0" w:space="0" w:color="auto"/>
                <w:right w:val="none" w:sz="0" w:space="0" w:color="auto"/>
              </w:divBdr>
            </w:div>
            <w:div w:id="1373264588">
              <w:marLeft w:val="0"/>
              <w:marRight w:val="0"/>
              <w:marTop w:val="0"/>
              <w:marBottom w:val="300"/>
              <w:divBdr>
                <w:top w:val="none" w:sz="0" w:space="0" w:color="auto"/>
                <w:left w:val="none" w:sz="0" w:space="0" w:color="auto"/>
                <w:bottom w:val="none" w:sz="0" w:space="0" w:color="auto"/>
                <w:right w:val="none" w:sz="0" w:space="0" w:color="auto"/>
              </w:divBdr>
              <w:divsChild>
                <w:div w:id="1314796656">
                  <w:marLeft w:val="0"/>
                  <w:marRight w:val="0"/>
                  <w:marTop w:val="0"/>
                  <w:marBottom w:val="0"/>
                  <w:divBdr>
                    <w:top w:val="none" w:sz="0" w:space="0" w:color="auto"/>
                    <w:left w:val="none" w:sz="0" w:space="0" w:color="auto"/>
                    <w:bottom w:val="none" w:sz="0" w:space="0" w:color="auto"/>
                    <w:right w:val="none" w:sz="0" w:space="0" w:color="auto"/>
                  </w:divBdr>
                </w:div>
              </w:divsChild>
            </w:div>
            <w:div w:id="1584607067">
              <w:marLeft w:val="0"/>
              <w:marRight w:val="0"/>
              <w:marTop w:val="0"/>
              <w:marBottom w:val="0"/>
              <w:divBdr>
                <w:top w:val="none" w:sz="0" w:space="0" w:color="auto"/>
                <w:left w:val="none" w:sz="0" w:space="0" w:color="auto"/>
                <w:bottom w:val="none" w:sz="0" w:space="0" w:color="auto"/>
                <w:right w:val="none" w:sz="0" w:space="0" w:color="auto"/>
              </w:divBdr>
            </w:div>
            <w:div w:id="942687884">
              <w:marLeft w:val="0"/>
              <w:marRight w:val="0"/>
              <w:marTop w:val="0"/>
              <w:marBottom w:val="300"/>
              <w:divBdr>
                <w:top w:val="none" w:sz="0" w:space="0" w:color="auto"/>
                <w:left w:val="none" w:sz="0" w:space="0" w:color="auto"/>
                <w:bottom w:val="none" w:sz="0" w:space="0" w:color="auto"/>
                <w:right w:val="none" w:sz="0" w:space="0" w:color="auto"/>
              </w:divBdr>
              <w:divsChild>
                <w:div w:id="1341929844">
                  <w:marLeft w:val="0"/>
                  <w:marRight w:val="0"/>
                  <w:marTop w:val="0"/>
                  <w:marBottom w:val="0"/>
                  <w:divBdr>
                    <w:top w:val="none" w:sz="0" w:space="0" w:color="auto"/>
                    <w:left w:val="none" w:sz="0" w:space="0" w:color="auto"/>
                    <w:bottom w:val="none" w:sz="0" w:space="0" w:color="auto"/>
                    <w:right w:val="none" w:sz="0" w:space="0" w:color="auto"/>
                  </w:divBdr>
                </w:div>
              </w:divsChild>
            </w:div>
            <w:div w:id="2005627178">
              <w:marLeft w:val="0"/>
              <w:marRight w:val="0"/>
              <w:marTop w:val="0"/>
              <w:marBottom w:val="0"/>
              <w:divBdr>
                <w:top w:val="none" w:sz="0" w:space="0" w:color="auto"/>
                <w:left w:val="none" w:sz="0" w:space="0" w:color="auto"/>
                <w:bottom w:val="none" w:sz="0" w:space="0" w:color="auto"/>
                <w:right w:val="none" w:sz="0" w:space="0" w:color="auto"/>
              </w:divBdr>
            </w:div>
            <w:div w:id="2040275142">
              <w:marLeft w:val="0"/>
              <w:marRight w:val="0"/>
              <w:marTop w:val="0"/>
              <w:marBottom w:val="300"/>
              <w:divBdr>
                <w:top w:val="none" w:sz="0" w:space="0" w:color="auto"/>
                <w:left w:val="none" w:sz="0" w:space="0" w:color="auto"/>
                <w:bottom w:val="none" w:sz="0" w:space="0" w:color="auto"/>
                <w:right w:val="none" w:sz="0" w:space="0" w:color="auto"/>
              </w:divBdr>
              <w:divsChild>
                <w:div w:id="229116678">
                  <w:marLeft w:val="0"/>
                  <w:marRight w:val="0"/>
                  <w:marTop w:val="0"/>
                  <w:marBottom w:val="0"/>
                  <w:divBdr>
                    <w:top w:val="none" w:sz="0" w:space="0" w:color="auto"/>
                    <w:left w:val="none" w:sz="0" w:space="0" w:color="auto"/>
                    <w:bottom w:val="none" w:sz="0" w:space="0" w:color="auto"/>
                    <w:right w:val="none" w:sz="0" w:space="0" w:color="auto"/>
                  </w:divBdr>
                </w:div>
              </w:divsChild>
            </w:div>
            <w:div w:id="1494762254">
              <w:marLeft w:val="0"/>
              <w:marRight w:val="0"/>
              <w:marTop w:val="0"/>
              <w:marBottom w:val="0"/>
              <w:divBdr>
                <w:top w:val="none" w:sz="0" w:space="0" w:color="auto"/>
                <w:left w:val="none" w:sz="0" w:space="0" w:color="auto"/>
                <w:bottom w:val="none" w:sz="0" w:space="0" w:color="auto"/>
                <w:right w:val="none" w:sz="0" w:space="0" w:color="auto"/>
              </w:divBdr>
            </w:div>
          </w:divsChild>
        </w:div>
        <w:div w:id="266085106">
          <w:marLeft w:val="0"/>
          <w:marRight w:val="0"/>
          <w:marTop w:val="0"/>
          <w:marBottom w:val="0"/>
          <w:divBdr>
            <w:top w:val="none" w:sz="0" w:space="0" w:color="auto"/>
            <w:left w:val="none" w:sz="0" w:space="0" w:color="auto"/>
            <w:bottom w:val="none" w:sz="0" w:space="0" w:color="auto"/>
            <w:right w:val="none" w:sz="0" w:space="0" w:color="auto"/>
          </w:divBdr>
          <w:divsChild>
            <w:div w:id="176895017">
              <w:marLeft w:val="0"/>
              <w:marRight w:val="0"/>
              <w:marTop w:val="0"/>
              <w:marBottom w:val="0"/>
              <w:divBdr>
                <w:top w:val="none" w:sz="0" w:space="0" w:color="auto"/>
                <w:left w:val="none" w:sz="0" w:space="0" w:color="auto"/>
                <w:bottom w:val="none" w:sz="0" w:space="0" w:color="auto"/>
                <w:right w:val="none" w:sz="0" w:space="0" w:color="auto"/>
              </w:divBdr>
            </w:div>
            <w:div w:id="336272978">
              <w:marLeft w:val="0"/>
              <w:marRight w:val="0"/>
              <w:marTop w:val="0"/>
              <w:marBottom w:val="0"/>
              <w:divBdr>
                <w:top w:val="none" w:sz="0" w:space="0" w:color="auto"/>
                <w:left w:val="none" w:sz="0" w:space="0" w:color="auto"/>
                <w:bottom w:val="none" w:sz="0" w:space="0" w:color="auto"/>
                <w:right w:val="none" w:sz="0" w:space="0" w:color="auto"/>
              </w:divBdr>
            </w:div>
            <w:div w:id="2060545803">
              <w:marLeft w:val="0"/>
              <w:marRight w:val="0"/>
              <w:marTop w:val="0"/>
              <w:marBottom w:val="0"/>
              <w:divBdr>
                <w:top w:val="none" w:sz="0" w:space="0" w:color="auto"/>
                <w:left w:val="none" w:sz="0" w:space="0" w:color="auto"/>
                <w:bottom w:val="none" w:sz="0" w:space="0" w:color="auto"/>
                <w:right w:val="none" w:sz="0" w:space="0" w:color="auto"/>
              </w:divBdr>
            </w:div>
            <w:div w:id="788666525">
              <w:marLeft w:val="0"/>
              <w:marRight w:val="0"/>
              <w:marTop w:val="0"/>
              <w:marBottom w:val="0"/>
              <w:divBdr>
                <w:top w:val="none" w:sz="0" w:space="0" w:color="auto"/>
                <w:left w:val="none" w:sz="0" w:space="0" w:color="auto"/>
                <w:bottom w:val="none" w:sz="0" w:space="0" w:color="auto"/>
                <w:right w:val="none" w:sz="0" w:space="0" w:color="auto"/>
              </w:divBdr>
            </w:div>
            <w:div w:id="39284631">
              <w:marLeft w:val="0"/>
              <w:marRight w:val="0"/>
              <w:marTop w:val="0"/>
              <w:marBottom w:val="0"/>
              <w:divBdr>
                <w:top w:val="none" w:sz="0" w:space="0" w:color="auto"/>
                <w:left w:val="none" w:sz="0" w:space="0" w:color="auto"/>
                <w:bottom w:val="none" w:sz="0" w:space="0" w:color="auto"/>
                <w:right w:val="none" w:sz="0" w:space="0" w:color="auto"/>
              </w:divBdr>
            </w:div>
          </w:divsChild>
        </w:div>
        <w:div w:id="599487501">
          <w:marLeft w:val="0"/>
          <w:marRight w:val="0"/>
          <w:marTop w:val="0"/>
          <w:marBottom w:val="0"/>
          <w:divBdr>
            <w:top w:val="none" w:sz="0" w:space="0" w:color="auto"/>
            <w:left w:val="none" w:sz="0" w:space="0" w:color="auto"/>
            <w:bottom w:val="none" w:sz="0" w:space="0" w:color="auto"/>
            <w:right w:val="none" w:sz="0" w:space="0" w:color="auto"/>
          </w:divBdr>
          <w:divsChild>
            <w:div w:id="798885051">
              <w:marLeft w:val="0"/>
              <w:marRight w:val="0"/>
              <w:marTop w:val="0"/>
              <w:marBottom w:val="0"/>
              <w:divBdr>
                <w:top w:val="none" w:sz="0" w:space="0" w:color="auto"/>
                <w:left w:val="none" w:sz="0" w:space="0" w:color="auto"/>
                <w:bottom w:val="none" w:sz="0" w:space="0" w:color="auto"/>
                <w:right w:val="none" w:sz="0" w:space="0" w:color="auto"/>
              </w:divBdr>
            </w:div>
            <w:div w:id="2137410259">
              <w:marLeft w:val="0"/>
              <w:marRight w:val="0"/>
              <w:marTop w:val="0"/>
              <w:marBottom w:val="0"/>
              <w:divBdr>
                <w:top w:val="none" w:sz="0" w:space="0" w:color="auto"/>
                <w:left w:val="none" w:sz="0" w:space="0" w:color="auto"/>
                <w:bottom w:val="none" w:sz="0" w:space="0" w:color="auto"/>
                <w:right w:val="none" w:sz="0" w:space="0" w:color="auto"/>
              </w:divBdr>
            </w:div>
            <w:div w:id="434327923">
              <w:marLeft w:val="0"/>
              <w:marRight w:val="0"/>
              <w:marTop w:val="0"/>
              <w:marBottom w:val="300"/>
              <w:divBdr>
                <w:top w:val="none" w:sz="0" w:space="0" w:color="auto"/>
                <w:left w:val="none" w:sz="0" w:space="0" w:color="auto"/>
                <w:bottom w:val="none" w:sz="0" w:space="0" w:color="auto"/>
                <w:right w:val="none" w:sz="0" w:space="0" w:color="auto"/>
              </w:divBdr>
              <w:divsChild>
                <w:div w:id="813064993">
                  <w:marLeft w:val="0"/>
                  <w:marRight w:val="0"/>
                  <w:marTop w:val="0"/>
                  <w:marBottom w:val="0"/>
                  <w:divBdr>
                    <w:top w:val="none" w:sz="0" w:space="0" w:color="auto"/>
                    <w:left w:val="none" w:sz="0" w:space="0" w:color="auto"/>
                    <w:bottom w:val="none" w:sz="0" w:space="0" w:color="auto"/>
                    <w:right w:val="none" w:sz="0" w:space="0" w:color="auto"/>
                  </w:divBdr>
                </w:div>
              </w:divsChild>
            </w:div>
            <w:div w:id="461726585">
              <w:marLeft w:val="0"/>
              <w:marRight w:val="0"/>
              <w:marTop w:val="0"/>
              <w:marBottom w:val="300"/>
              <w:divBdr>
                <w:top w:val="none" w:sz="0" w:space="0" w:color="auto"/>
                <w:left w:val="none" w:sz="0" w:space="0" w:color="auto"/>
                <w:bottom w:val="none" w:sz="0" w:space="0" w:color="auto"/>
                <w:right w:val="none" w:sz="0" w:space="0" w:color="auto"/>
              </w:divBdr>
              <w:divsChild>
                <w:div w:id="1343430739">
                  <w:marLeft w:val="0"/>
                  <w:marRight w:val="0"/>
                  <w:marTop w:val="0"/>
                  <w:marBottom w:val="0"/>
                  <w:divBdr>
                    <w:top w:val="none" w:sz="0" w:space="0" w:color="auto"/>
                    <w:left w:val="none" w:sz="0" w:space="0" w:color="auto"/>
                    <w:bottom w:val="none" w:sz="0" w:space="0" w:color="auto"/>
                    <w:right w:val="none" w:sz="0" w:space="0" w:color="auto"/>
                  </w:divBdr>
                </w:div>
              </w:divsChild>
            </w:div>
            <w:div w:id="2058510127">
              <w:marLeft w:val="0"/>
              <w:marRight w:val="0"/>
              <w:marTop w:val="0"/>
              <w:marBottom w:val="300"/>
              <w:divBdr>
                <w:top w:val="none" w:sz="0" w:space="0" w:color="auto"/>
                <w:left w:val="none" w:sz="0" w:space="0" w:color="auto"/>
                <w:bottom w:val="none" w:sz="0" w:space="0" w:color="auto"/>
                <w:right w:val="none" w:sz="0" w:space="0" w:color="auto"/>
              </w:divBdr>
              <w:divsChild>
                <w:div w:id="862480428">
                  <w:marLeft w:val="0"/>
                  <w:marRight w:val="0"/>
                  <w:marTop w:val="0"/>
                  <w:marBottom w:val="0"/>
                  <w:divBdr>
                    <w:top w:val="none" w:sz="0" w:space="0" w:color="auto"/>
                    <w:left w:val="none" w:sz="0" w:space="0" w:color="auto"/>
                    <w:bottom w:val="none" w:sz="0" w:space="0" w:color="auto"/>
                    <w:right w:val="none" w:sz="0" w:space="0" w:color="auto"/>
                  </w:divBdr>
                </w:div>
              </w:divsChild>
            </w:div>
            <w:div w:id="785848252">
              <w:marLeft w:val="0"/>
              <w:marRight w:val="0"/>
              <w:marTop w:val="0"/>
              <w:marBottom w:val="0"/>
              <w:divBdr>
                <w:top w:val="none" w:sz="0" w:space="0" w:color="auto"/>
                <w:left w:val="none" w:sz="0" w:space="0" w:color="auto"/>
                <w:bottom w:val="none" w:sz="0" w:space="0" w:color="auto"/>
                <w:right w:val="none" w:sz="0" w:space="0" w:color="auto"/>
              </w:divBdr>
            </w:div>
            <w:div w:id="644549748">
              <w:marLeft w:val="0"/>
              <w:marRight w:val="0"/>
              <w:marTop w:val="0"/>
              <w:marBottom w:val="300"/>
              <w:divBdr>
                <w:top w:val="none" w:sz="0" w:space="0" w:color="auto"/>
                <w:left w:val="none" w:sz="0" w:space="0" w:color="auto"/>
                <w:bottom w:val="none" w:sz="0" w:space="0" w:color="auto"/>
                <w:right w:val="none" w:sz="0" w:space="0" w:color="auto"/>
              </w:divBdr>
              <w:divsChild>
                <w:div w:id="625044945">
                  <w:marLeft w:val="0"/>
                  <w:marRight w:val="0"/>
                  <w:marTop w:val="0"/>
                  <w:marBottom w:val="0"/>
                  <w:divBdr>
                    <w:top w:val="none" w:sz="0" w:space="0" w:color="auto"/>
                    <w:left w:val="none" w:sz="0" w:space="0" w:color="auto"/>
                    <w:bottom w:val="none" w:sz="0" w:space="0" w:color="auto"/>
                    <w:right w:val="none" w:sz="0" w:space="0" w:color="auto"/>
                  </w:divBdr>
                </w:div>
              </w:divsChild>
            </w:div>
            <w:div w:id="1959333259">
              <w:marLeft w:val="0"/>
              <w:marRight w:val="0"/>
              <w:marTop w:val="0"/>
              <w:marBottom w:val="300"/>
              <w:divBdr>
                <w:top w:val="none" w:sz="0" w:space="0" w:color="auto"/>
                <w:left w:val="none" w:sz="0" w:space="0" w:color="auto"/>
                <w:bottom w:val="none" w:sz="0" w:space="0" w:color="auto"/>
                <w:right w:val="none" w:sz="0" w:space="0" w:color="auto"/>
              </w:divBdr>
              <w:divsChild>
                <w:div w:id="1353727050">
                  <w:marLeft w:val="0"/>
                  <w:marRight w:val="0"/>
                  <w:marTop w:val="0"/>
                  <w:marBottom w:val="0"/>
                  <w:divBdr>
                    <w:top w:val="none" w:sz="0" w:space="0" w:color="auto"/>
                    <w:left w:val="none" w:sz="0" w:space="0" w:color="auto"/>
                    <w:bottom w:val="none" w:sz="0" w:space="0" w:color="auto"/>
                    <w:right w:val="none" w:sz="0" w:space="0" w:color="auto"/>
                  </w:divBdr>
                </w:div>
              </w:divsChild>
            </w:div>
            <w:div w:id="283269313">
              <w:marLeft w:val="0"/>
              <w:marRight w:val="0"/>
              <w:marTop w:val="0"/>
              <w:marBottom w:val="0"/>
              <w:divBdr>
                <w:top w:val="none" w:sz="0" w:space="0" w:color="auto"/>
                <w:left w:val="none" w:sz="0" w:space="0" w:color="auto"/>
                <w:bottom w:val="none" w:sz="0" w:space="0" w:color="auto"/>
                <w:right w:val="none" w:sz="0" w:space="0" w:color="auto"/>
              </w:divBdr>
            </w:div>
            <w:div w:id="1091661872">
              <w:marLeft w:val="0"/>
              <w:marRight w:val="0"/>
              <w:marTop w:val="0"/>
              <w:marBottom w:val="300"/>
              <w:divBdr>
                <w:top w:val="none" w:sz="0" w:space="0" w:color="auto"/>
                <w:left w:val="none" w:sz="0" w:space="0" w:color="auto"/>
                <w:bottom w:val="none" w:sz="0" w:space="0" w:color="auto"/>
                <w:right w:val="none" w:sz="0" w:space="0" w:color="auto"/>
              </w:divBdr>
              <w:divsChild>
                <w:div w:id="140775563">
                  <w:marLeft w:val="0"/>
                  <w:marRight w:val="0"/>
                  <w:marTop w:val="0"/>
                  <w:marBottom w:val="0"/>
                  <w:divBdr>
                    <w:top w:val="none" w:sz="0" w:space="0" w:color="auto"/>
                    <w:left w:val="none" w:sz="0" w:space="0" w:color="auto"/>
                    <w:bottom w:val="none" w:sz="0" w:space="0" w:color="auto"/>
                    <w:right w:val="none" w:sz="0" w:space="0" w:color="auto"/>
                  </w:divBdr>
                </w:div>
              </w:divsChild>
            </w:div>
            <w:div w:id="1089931732">
              <w:marLeft w:val="0"/>
              <w:marRight w:val="0"/>
              <w:marTop w:val="0"/>
              <w:marBottom w:val="300"/>
              <w:divBdr>
                <w:top w:val="none" w:sz="0" w:space="0" w:color="auto"/>
                <w:left w:val="none" w:sz="0" w:space="0" w:color="auto"/>
                <w:bottom w:val="none" w:sz="0" w:space="0" w:color="auto"/>
                <w:right w:val="none" w:sz="0" w:space="0" w:color="auto"/>
              </w:divBdr>
              <w:divsChild>
                <w:div w:id="2071034286">
                  <w:marLeft w:val="0"/>
                  <w:marRight w:val="0"/>
                  <w:marTop w:val="0"/>
                  <w:marBottom w:val="0"/>
                  <w:divBdr>
                    <w:top w:val="none" w:sz="0" w:space="0" w:color="auto"/>
                    <w:left w:val="none" w:sz="0" w:space="0" w:color="auto"/>
                    <w:bottom w:val="none" w:sz="0" w:space="0" w:color="auto"/>
                    <w:right w:val="none" w:sz="0" w:space="0" w:color="auto"/>
                  </w:divBdr>
                </w:div>
              </w:divsChild>
            </w:div>
            <w:div w:id="433982866">
              <w:marLeft w:val="0"/>
              <w:marRight w:val="0"/>
              <w:marTop w:val="0"/>
              <w:marBottom w:val="0"/>
              <w:divBdr>
                <w:top w:val="none" w:sz="0" w:space="0" w:color="auto"/>
                <w:left w:val="none" w:sz="0" w:space="0" w:color="auto"/>
                <w:bottom w:val="none" w:sz="0" w:space="0" w:color="auto"/>
                <w:right w:val="none" w:sz="0" w:space="0" w:color="auto"/>
              </w:divBdr>
            </w:div>
          </w:divsChild>
        </w:div>
        <w:div w:id="1831798219">
          <w:marLeft w:val="0"/>
          <w:marRight w:val="0"/>
          <w:marTop w:val="0"/>
          <w:marBottom w:val="0"/>
          <w:divBdr>
            <w:top w:val="none" w:sz="0" w:space="0" w:color="auto"/>
            <w:left w:val="none" w:sz="0" w:space="0" w:color="auto"/>
            <w:bottom w:val="none" w:sz="0" w:space="0" w:color="auto"/>
            <w:right w:val="none" w:sz="0" w:space="0" w:color="auto"/>
          </w:divBdr>
          <w:divsChild>
            <w:div w:id="866138385">
              <w:marLeft w:val="0"/>
              <w:marRight w:val="0"/>
              <w:marTop w:val="0"/>
              <w:marBottom w:val="0"/>
              <w:divBdr>
                <w:top w:val="none" w:sz="0" w:space="0" w:color="auto"/>
                <w:left w:val="none" w:sz="0" w:space="0" w:color="auto"/>
                <w:bottom w:val="none" w:sz="0" w:space="0" w:color="auto"/>
                <w:right w:val="none" w:sz="0" w:space="0" w:color="auto"/>
              </w:divBdr>
            </w:div>
            <w:div w:id="1750804208">
              <w:marLeft w:val="0"/>
              <w:marRight w:val="0"/>
              <w:marTop w:val="0"/>
              <w:marBottom w:val="0"/>
              <w:divBdr>
                <w:top w:val="none" w:sz="0" w:space="0" w:color="auto"/>
                <w:left w:val="none" w:sz="0" w:space="0" w:color="auto"/>
                <w:bottom w:val="none" w:sz="0" w:space="0" w:color="auto"/>
                <w:right w:val="none" w:sz="0" w:space="0" w:color="auto"/>
              </w:divBdr>
            </w:div>
            <w:div w:id="1482959432">
              <w:marLeft w:val="0"/>
              <w:marRight w:val="0"/>
              <w:marTop w:val="0"/>
              <w:marBottom w:val="0"/>
              <w:divBdr>
                <w:top w:val="none" w:sz="0" w:space="0" w:color="auto"/>
                <w:left w:val="none" w:sz="0" w:space="0" w:color="auto"/>
                <w:bottom w:val="none" w:sz="0" w:space="0" w:color="auto"/>
                <w:right w:val="none" w:sz="0" w:space="0" w:color="auto"/>
              </w:divBdr>
            </w:div>
            <w:div w:id="296224427">
              <w:marLeft w:val="0"/>
              <w:marRight w:val="0"/>
              <w:marTop w:val="0"/>
              <w:marBottom w:val="300"/>
              <w:divBdr>
                <w:top w:val="none" w:sz="0" w:space="0" w:color="auto"/>
                <w:left w:val="none" w:sz="0" w:space="0" w:color="auto"/>
                <w:bottom w:val="none" w:sz="0" w:space="0" w:color="auto"/>
                <w:right w:val="none" w:sz="0" w:space="0" w:color="auto"/>
              </w:divBdr>
              <w:divsChild>
                <w:div w:id="369569152">
                  <w:marLeft w:val="0"/>
                  <w:marRight w:val="0"/>
                  <w:marTop w:val="0"/>
                  <w:marBottom w:val="0"/>
                  <w:divBdr>
                    <w:top w:val="none" w:sz="0" w:space="0" w:color="auto"/>
                    <w:left w:val="none" w:sz="0" w:space="0" w:color="auto"/>
                    <w:bottom w:val="none" w:sz="0" w:space="0" w:color="auto"/>
                    <w:right w:val="none" w:sz="0" w:space="0" w:color="auto"/>
                  </w:divBdr>
                </w:div>
              </w:divsChild>
            </w:div>
            <w:div w:id="1684865988">
              <w:marLeft w:val="0"/>
              <w:marRight w:val="0"/>
              <w:marTop w:val="0"/>
              <w:marBottom w:val="0"/>
              <w:divBdr>
                <w:top w:val="none" w:sz="0" w:space="0" w:color="auto"/>
                <w:left w:val="none" w:sz="0" w:space="0" w:color="auto"/>
                <w:bottom w:val="none" w:sz="0" w:space="0" w:color="auto"/>
                <w:right w:val="none" w:sz="0" w:space="0" w:color="auto"/>
              </w:divBdr>
            </w:div>
            <w:div w:id="655229791">
              <w:marLeft w:val="0"/>
              <w:marRight w:val="0"/>
              <w:marTop w:val="0"/>
              <w:marBottom w:val="300"/>
              <w:divBdr>
                <w:top w:val="none" w:sz="0" w:space="0" w:color="auto"/>
                <w:left w:val="none" w:sz="0" w:space="0" w:color="auto"/>
                <w:bottom w:val="none" w:sz="0" w:space="0" w:color="auto"/>
                <w:right w:val="none" w:sz="0" w:space="0" w:color="auto"/>
              </w:divBdr>
              <w:divsChild>
                <w:div w:id="117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29537">
          <w:marLeft w:val="0"/>
          <w:marRight w:val="0"/>
          <w:marTop w:val="0"/>
          <w:marBottom w:val="0"/>
          <w:divBdr>
            <w:top w:val="none" w:sz="0" w:space="0" w:color="auto"/>
            <w:left w:val="none" w:sz="0" w:space="0" w:color="auto"/>
            <w:bottom w:val="none" w:sz="0" w:space="0" w:color="auto"/>
            <w:right w:val="none" w:sz="0" w:space="0" w:color="auto"/>
          </w:divBdr>
          <w:divsChild>
            <w:div w:id="1366637907">
              <w:marLeft w:val="0"/>
              <w:marRight w:val="0"/>
              <w:marTop w:val="0"/>
              <w:marBottom w:val="0"/>
              <w:divBdr>
                <w:top w:val="none" w:sz="0" w:space="0" w:color="auto"/>
                <w:left w:val="none" w:sz="0" w:space="0" w:color="auto"/>
                <w:bottom w:val="none" w:sz="0" w:space="0" w:color="auto"/>
                <w:right w:val="none" w:sz="0" w:space="0" w:color="auto"/>
              </w:divBdr>
            </w:div>
            <w:div w:id="665788336">
              <w:marLeft w:val="0"/>
              <w:marRight w:val="0"/>
              <w:marTop w:val="0"/>
              <w:marBottom w:val="0"/>
              <w:divBdr>
                <w:top w:val="none" w:sz="0" w:space="0" w:color="auto"/>
                <w:left w:val="none" w:sz="0" w:space="0" w:color="auto"/>
                <w:bottom w:val="none" w:sz="0" w:space="0" w:color="auto"/>
                <w:right w:val="none" w:sz="0" w:space="0" w:color="auto"/>
              </w:divBdr>
            </w:div>
          </w:divsChild>
        </w:div>
        <w:div w:id="1745027124">
          <w:marLeft w:val="0"/>
          <w:marRight w:val="0"/>
          <w:marTop w:val="0"/>
          <w:marBottom w:val="0"/>
          <w:divBdr>
            <w:top w:val="none" w:sz="0" w:space="0" w:color="auto"/>
            <w:left w:val="none" w:sz="0" w:space="0" w:color="auto"/>
            <w:bottom w:val="none" w:sz="0" w:space="0" w:color="auto"/>
            <w:right w:val="none" w:sz="0" w:space="0" w:color="auto"/>
          </w:divBdr>
          <w:divsChild>
            <w:div w:id="369499764">
              <w:marLeft w:val="0"/>
              <w:marRight w:val="0"/>
              <w:marTop w:val="0"/>
              <w:marBottom w:val="0"/>
              <w:divBdr>
                <w:top w:val="none" w:sz="0" w:space="0" w:color="auto"/>
                <w:left w:val="none" w:sz="0" w:space="0" w:color="auto"/>
                <w:bottom w:val="none" w:sz="0" w:space="0" w:color="auto"/>
                <w:right w:val="none" w:sz="0" w:space="0" w:color="auto"/>
              </w:divBdr>
            </w:div>
            <w:div w:id="1759406576">
              <w:marLeft w:val="0"/>
              <w:marRight w:val="0"/>
              <w:marTop w:val="0"/>
              <w:marBottom w:val="0"/>
              <w:divBdr>
                <w:top w:val="none" w:sz="0" w:space="0" w:color="auto"/>
                <w:left w:val="none" w:sz="0" w:space="0" w:color="auto"/>
                <w:bottom w:val="none" w:sz="0" w:space="0" w:color="auto"/>
                <w:right w:val="none" w:sz="0" w:space="0" w:color="auto"/>
              </w:divBdr>
            </w:div>
            <w:div w:id="1336374236">
              <w:marLeft w:val="0"/>
              <w:marRight w:val="0"/>
              <w:marTop w:val="0"/>
              <w:marBottom w:val="0"/>
              <w:divBdr>
                <w:top w:val="none" w:sz="0" w:space="0" w:color="auto"/>
                <w:left w:val="none" w:sz="0" w:space="0" w:color="auto"/>
                <w:bottom w:val="none" w:sz="0" w:space="0" w:color="auto"/>
                <w:right w:val="none" w:sz="0" w:space="0" w:color="auto"/>
              </w:divBdr>
            </w:div>
          </w:divsChild>
        </w:div>
        <w:div w:id="411587788">
          <w:marLeft w:val="0"/>
          <w:marRight w:val="0"/>
          <w:marTop w:val="0"/>
          <w:marBottom w:val="0"/>
          <w:divBdr>
            <w:top w:val="none" w:sz="0" w:space="0" w:color="auto"/>
            <w:left w:val="none" w:sz="0" w:space="0" w:color="auto"/>
            <w:bottom w:val="none" w:sz="0" w:space="0" w:color="auto"/>
            <w:right w:val="none" w:sz="0" w:space="0" w:color="auto"/>
          </w:divBdr>
          <w:divsChild>
            <w:div w:id="1625497363">
              <w:marLeft w:val="0"/>
              <w:marRight w:val="0"/>
              <w:marTop w:val="0"/>
              <w:marBottom w:val="0"/>
              <w:divBdr>
                <w:top w:val="none" w:sz="0" w:space="0" w:color="auto"/>
                <w:left w:val="none" w:sz="0" w:space="0" w:color="auto"/>
                <w:bottom w:val="none" w:sz="0" w:space="0" w:color="auto"/>
                <w:right w:val="none" w:sz="0" w:space="0" w:color="auto"/>
              </w:divBdr>
            </w:div>
            <w:div w:id="764886065">
              <w:marLeft w:val="0"/>
              <w:marRight w:val="0"/>
              <w:marTop w:val="0"/>
              <w:marBottom w:val="0"/>
              <w:divBdr>
                <w:top w:val="none" w:sz="0" w:space="0" w:color="auto"/>
                <w:left w:val="none" w:sz="0" w:space="0" w:color="auto"/>
                <w:bottom w:val="none" w:sz="0" w:space="0" w:color="auto"/>
                <w:right w:val="none" w:sz="0" w:space="0" w:color="auto"/>
              </w:divBdr>
            </w:div>
            <w:div w:id="1010109924">
              <w:marLeft w:val="0"/>
              <w:marRight w:val="0"/>
              <w:marTop w:val="0"/>
              <w:marBottom w:val="0"/>
              <w:divBdr>
                <w:top w:val="none" w:sz="0" w:space="0" w:color="auto"/>
                <w:left w:val="none" w:sz="0" w:space="0" w:color="auto"/>
                <w:bottom w:val="none" w:sz="0" w:space="0" w:color="auto"/>
                <w:right w:val="none" w:sz="0" w:space="0" w:color="auto"/>
              </w:divBdr>
            </w:div>
            <w:div w:id="1694767166">
              <w:marLeft w:val="0"/>
              <w:marRight w:val="0"/>
              <w:marTop w:val="0"/>
              <w:marBottom w:val="0"/>
              <w:divBdr>
                <w:top w:val="none" w:sz="0" w:space="0" w:color="auto"/>
                <w:left w:val="none" w:sz="0" w:space="0" w:color="auto"/>
                <w:bottom w:val="none" w:sz="0" w:space="0" w:color="auto"/>
                <w:right w:val="none" w:sz="0" w:space="0" w:color="auto"/>
              </w:divBdr>
            </w:div>
            <w:div w:id="2111007271">
              <w:marLeft w:val="0"/>
              <w:marRight w:val="0"/>
              <w:marTop w:val="0"/>
              <w:marBottom w:val="300"/>
              <w:divBdr>
                <w:top w:val="none" w:sz="0" w:space="0" w:color="auto"/>
                <w:left w:val="none" w:sz="0" w:space="0" w:color="auto"/>
                <w:bottom w:val="none" w:sz="0" w:space="0" w:color="auto"/>
                <w:right w:val="none" w:sz="0" w:space="0" w:color="auto"/>
              </w:divBdr>
              <w:divsChild>
                <w:div w:id="187304757">
                  <w:marLeft w:val="0"/>
                  <w:marRight w:val="0"/>
                  <w:marTop w:val="0"/>
                  <w:marBottom w:val="0"/>
                  <w:divBdr>
                    <w:top w:val="none" w:sz="0" w:space="0" w:color="auto"/>
                    <w:left w:val="none" w:sz="0" w:space="0" w:color="auto"/>
                    <w:bottom w:val="none" w:sz="0" w:space="0" w:color="auto"/>
                    <w:right w:val="none" w:sz="0" w:space="0" w:color="auto"/>
                  </w:divBdr>
                </w:div>
              </w:divsChild>
            </w:div>
            <w:div w:id="1728146130">
              <w:marLeft w:val="0"/>
              <w:marRight w:val="0"/>
              <w:marTop w:val="0"/>
              <w:marBottom w:val="300"/>
              <w:divBdr>
                <w:top w:val="none" w:sz="0" w:space="0" w:color="auto"/>
                <w:left w:val="none" w:sz="0" w:space="0" w:color="auto"/>
                <w:bottom w:val="none" w:sz="0" w:space="0" w:color="auto"/>
                <w:right w:val="none" w:sz="0" w:space="0" w:color="auto"/>
              </w:divBdr>
              <w:divsChild>
                <w:div w:id="258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8737">
          <w:marLeft w:val="0"/>
          <w:marRight w:val="0"/>
          <w:marTop w:val="0"/>
          <w:marBottom w:val="0"/>
          <w:divBdr>
            <w:top w:val="none" w:sz="0" w:space="0" w:color="auto"/>
            <w:left w:val="none" w:sz="0" w:space="0" w:color="auto"/>
            <w:bottom w:val="none" w:sz="0" w:space="0" w:color="auto"/>
            <w:right w:val="none" w:sz="0" w:space="0" w:color="auto"/>
          </w:divBdr>
          <w:divsChild>
            <w:div w:id="837616065">
              <w:marLeft w:val="0"/>
              <w:marRight w:val="0"/>
              <w:marTop w:val="0"/>
              <w:marBottom w:val="0"/>
              <w:divBdr>
                <w:top w:val="none" w:sz="0" w:space="0" w:color="auto"/>
                <w:left w:val="none" w:sz="0" w:space="0" w:color="auto"/>
                <w:bottom w:val="none" w:sz="0" w:space="0" w:color="auto"/>
                <w:right w:val="none" w:sz="0" w:space="0" w:color="auto"/>
              </w:divBdr>
            </w:div>
            <w:div w:id="1339848626">
              <w:marLeft w:val="0"/>
              <w:marRight w:val="0"/>
              <w:marTop w:val="0"/>
              <w:marBottom w:val="0"/>
              <w:divBdr>
                <w:top w:val="none" w:sz="0" w:space="0" w:color="auto"/>
                <w:left w:val="none" w:sz="0" w:space="0" w:color="auto"/>
                <w:bottom w:val="none" w:sz="0" w:space="0" w:color="auto"/>
                <w:right w:val="none" w:sz="0" w:space="0" w:color="auto"/>
              </w:divBdr>
            </w:div>
            <w:div w:id="56129861">
              <w:marLeft w:val="0"/>
              <w:marRight w:val="0"/>
              <w:marTop w:val="0"/>
              <w:marBottom w:val="300"/>
              <w:divBdr>
                <w:top w:val="none" w:sz="0" w:space="0" w:color="auto"/>
                <w:left w:val="none" w:sz="0" w:space="0" w:color="auto"/>
                <w:bottom w:val="none" w:sz="0" w:space="0" w:color="auto"/>
                <w:right w:val="none" w:sz="0" w:space="0" w:color="auto"/>
              </w:divBdr>
              <w:divsChild>
                <w:div w:id="29112714">
                  <w:marLeft w:val="0"/>
                  <w:marRight w:val="0"/>
                  <w:marTop w:val="0"/>
                  <w:marBottom w:val="0"/>
                  <w:divBdr>
                    <w:top w:val="none" w:sz="0" w:space="0" w:color="auto"/>
                    <w:left w:val="none" w:sz="0" w:space="0" w:color="auto"/>
                    <w:bottom w:val="none" w:sz="0" w:space="0" w:color="auto"/>
                    <w:right w:val="none" w:sz="0" w:space="0" w:color="auto"/>
                  </w:divBdr>
                </w:div>
              </w:divsChild>
            </w:div>
            <w:div w:id="1724719096">
              <w:marLeft w:val="0"/>
              <w:marRight w:val="0"/>
              <w:marTop w:val="0"/>
              <w:marBottom w:val="0"/>
              <w:divBdr>
                <w:top w:val="none" w:sz="0" w:space="0" w:color="auto"/>
                <w:left w:val="none" w:sz="0" w:space="0" w:color="auto"/>
                <w:bottom w:val="none" w:sz="0" w:space="0" w:color="auto"/>
                <w:right w:val="none" w:sz="0" w:space="0" w:color="auto"/>
              </w:divBdr>
            </w:div>
            <w:div w:id="46077142">
              <w:marLeft w:val="0"/>
              <w:marRight w:val="0"/>
              <w:marTop w:val="0"/>
              <w:marBottom w:val="0"/>
              <w:divBdr>
                <w:top w:val="none" w:sz="0" w:space="0" w:color="auto"/>
                <w:left w:val="none" w:sz="0" w:space="0" w:color="auto"/>
                <w:bottom w:val="none" w:sz="0" w:space="0" w:color="auto"/>
                <w:right w:val="none" w:sz="0" w:space="0" w:color="auto"/>
              </w:divBdr>
            </w:div>
            <w:div w:id="17994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4939">
      <w:bodyDiv w:val="1"/>
      <w:marLeft w:val="0"/>
      <w:marRight w:val="0"/>
      <w:marTop w:val="0"/>
      <w:marBottom w:val="0"/>
      <w:divBdr>
        <w:top w:val="none" w:sz="0" w:space="0" w:color="auto"/>
        <w:left w:val="none" w:sz="0" w:space="0" w:color="auto"/>
        <w:bottom w:val="none" w:sz="0" w:space="0" w:color="auto"/>
        <w:right w:val="none" w:sz="0" w:space="0" w:color="auto"/>
      </w:divBdr>
      <w:divsChild>
        <w:div w:id="2146584938">
          <w:marLeft w:val="0"/>
          <w:marRight w:val="0"/>
          <w:marTop w:val="0"/>
          <w:marBottom w:val="0"/>
          <w:divBdr>
            <w:top w:val="none" w:sz="0" w:space="0" w:color="auto"/>
            <w:left w:val="none" w:sz="0" w:space="0" w:color="auto"/>
            <w:bottom w:val="none" w:sz="0" w:space="0" w:color="auto"/>
            <w:right w:val="none" w:sz="0" w:space="0" w:color="auto"/>
          </w:divBdr>
        </w:div>
        <w:div w:id="280959">
          <w:marLeft w:val="0"/>
          <w:marRight w:val="0"/>
          <w:marTop w:val="0"/>
          <w:marBottom w:val="0"/>
          <w:divBdr>
            <w:top w:val="none" w:sz="0" w:space="0" w:color="auto"/>
            <w:left w:val="none" w:sz="0" w:space="0" w:color="auto"/>
            <w:bottom w:val="none" w:sz="0" w:space="0" w:color="auto"/>
            <w:right w:val="none" w:sz="0" w:space="0" w:color="auto"/>
          </w:divBdr>
        </w:div>
      </w:divsChild>
    </w:div>
    <w:div w:id="867596549">
      <w:bodyDiv w:val="1"/>
      <w:marLeft w:val="0"/>
      <w:marRight w:val="0"/>
      <w:marTop w:val="0"/>
      <w:marBottom w:val="0"/>
      <w:divBdr>
        <w:top w:val="none" w:sz="0" w:space="0" w:color="auto"/>
        <w:left w:val="none" w:sz="0" w:space="0" w:color="auto"/>
        <w:bottom w:val="none" w:sz="0" w:space="0" w:color="auto"/>
        <w:right w:val="none" w:sz="0" w:space="0" w:color="auto"/>
      </w:divBdr>
      <w:divsChild>
        <w:div w:id="1272979703">
          <w:marLeft w:val="0"/>
          <w:marRight w:val="0"/>
          <w:marTop w:val="0"/>
          <w:marBottom w:val="0"/>
          <w:divBdr>
            <w:top w:val="none" w:sz="0" w:space="0" w:color="auto"/>
            <w:left w:val="none" w:sz="0" w:space="0" w:color="auto"/>
            <w:bottom w:val="none" w:sz="0" w:space="0" w:color="auto"/>
            <w:right w:val="none" w:sz="0" w:space="0" w:color="auto"/>
          </w:divBdr>
          <w:divsChild>
            <w:div w:id="43647832">
              <w:marLeft w:val="0"/>
              <w:marRight w:val="0"/>
              <w:marTop w:val="0"/>
              <w:marBottom w:val="0"/>
              <w:divBdr>
                <w:top w:val="none" w:sz="0" w:space="0" w:color="auto"/>
                <w:left w:val="none" w:sz="0" w:space="0" w:color="auto"/>
                <w:bottom w:val="none" w:sz="0" w:space="0" w:color="auto"/>
                <w:right w:val="none" w:sz="0" w:space="0" w:color="auto"/>
              </w:divBdr>
              <w:divsChild>
                <w:div w:id="1390304299">
                  <w:marLeft w:val="0"/>
                  <w:marRight w:val="0"/>
                  <w:marTop w:val="0"/>
                  <w:marBottom w:val="0"/>
                  <w:divBdr>
                    <w:top w:val="none" w:sz="0" w:space="0" w:color="auto"/>
                    <w:left w:val="none" w:sz="0" w:space="0" w:color="auto"/>
                    <w:bottom w:val="none" w:sz="0" w:space="0" w:color="auto"/>
                    <w:right w:val="none" w:sz="0" w:space="0" w:color="auto"/>
                  </w:divBdr>
                </w:div>
                <w:div w:id="238947129">
                  <w:marLeft w:val="0"/>
                  <w:marRight w:val="0"/>
                  <w:marTop w:val="0"/>
                  <w:marBottom w:val="0"/>
                  <w:divBdr>
                    <w:top w:val="none" w:sz="0" w:space="0" w:color="auto"/>
                    <w:left w:val="none" w:sz="0" w:space="0" w:color="auto"/>
                    <w:bottom w:val="none" w:sz="0" w:space="0" w:color="auto"/>
                    <w:right w:val="none" w:sz="0" w:space="0" w:color="auto"/>
                  </w:divBdr>
                </w:div>
                <w:div w:id="431753300">
                  <w:marLeft w:val="0"/>
                  <w:marRight w:val="0"/>
                  <w:marTop w:val="0"/>
                  <w:marBottom w:val="0"/>
                  <w:divBdr>
                    <w:top w:val="none" w:sz="0" w:space="0" w:color="auto"/>
                    <w:left w:val="none" w:sz="0" w:space="0" w:color="auto"/>
                    <w:bottom w:val="none" w:sz="0" w:space="0" w:color="auto"/>
                    <w:right w:val="none" w:sz="0" w:space="0" w:color="auto"/>
                  </w:divBdr>
                </w:div>
                <w:div w:id="3600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75446">
      <w:bodyDiv w:val="1"/>
      <w:marLeft w:val="0"/>
      <w:marRight w:val="0"/>
      <w:marTop w:val="0"/>
      <w:marBottom w:val="0"/>
      <w:divBdr>
        <w:top w:val="none" w:sz="0" w:space="0" w:color="auto"/>
        <w:left w:val="none" w:sz="0" w:space="0" w:color="auto"/>
        <w:bottom w:val="none" w:sz="0" w:space="0" w:color="auto"/>
        <w:right w:val="none" w:sz="0" w:space="0" w:color="auto"/>
      </w:divBdr>
      <w:divsChild>
        <w:div w:id="1053700855">
          <w:marLeft w:val="0"/>
          <w:marRight w:val="0"/>
          <w:marTop w:val="0"/>
          <w:marBottom w:val="0"/>
          <w:divBdr>
            <w:top w:val="none" w:sz="0" w:space="0" w:color="auto"/>
            <w:left w:val="none" w:sz="0" w:space="0" w:color="auto"/>
            <w:bottom w:val="none" w:sz="0" w:space="0" w:color="auto"/>
            <w:right w:val="none" w:sz="0" w:space="0" w:color="auto"/>
          </w:divBdr>
          <w:divsChild>
            <w:div w:id="895969324">
              <w:marLeft w:val="0"/>
              <w:marRight w:val="0"/>
              <w:marTop w:val="0"/>
              <w:marBottom w:val="0"/>
              <w:divBdr>
                <w:top w:val="none" w:sz="0" w:space="0" w:color="auto"/>
                <w:left w:val="none" w:sz="0" w:space="0" w:color="auto"/>
                <w:bottom w:val="none" w:sz="0" w:space="0" w:color="auto"/>
                <w:right w:val="none" w:sz="0" w:space="0" w:color="auto"/>
              </w:divBdr>
            </w:div>
            <w:div w:id="2000305565">
              <w:marLeft w:val="0"/>
              <w:marRight w:val="0"/>
              <w:marTop w:val="0"/>
              <w:marBottom w:val="0"/>
              <w:divBdr>
                <w:top w:val="none" w:sz="0" w:space="0" w:color="auto"/>
                <w:left w:val="none" w:sz="0" w:space="0" w:color="auto"/>
                <w:bottom w:val="none" w:sz="0" w:space="0" w:color="auto"/>
                <w:right w:val="none" w:sz="0" w:space="0" w:color="auto"/>
              </w:divBdr>
            </w:div>
            <w:div w:id="1183517420">
              <w:marLeft w:val="0"/>
              <w:marRight w:val="0"/>
              <w:marTop w:val="0"/>
              <w:marBottom w:val="0"/>
              <w:divBdr>
                <w:top w:val="none" w:sz="0" w:space="0" w:color="auto"/>
                <w:left w:val="none" w:sz="0" w:space="0" w:color="auto"/>
                <w:bottom w:val="none" w:sz="0" w:space="0" w:color="auto"/>
                <w:right w:val="none" w:sz="0" w:space="0" w:color="auto"/>
              </w:divBdr>
            </w:div>
            <w:div w:id="65808125">
              <w:marLeft w:val="0"/>
              <w:marRight w:val="0"/>
              <w:marTop w:val="0"/>
              <w:marBottom w:val="0"/>
              <w:divBdr>
                <w:top w:val="none" w:sz="0" w:space="0" w:color="auto"/>
                <w:left w:val="none" w:sz="0" w:space="0" w:color="auto"/>
                <w:bottom w:val="none" w:sz="0" w:space="0" w:color="auto"/>
                <w:right w:val="none" w:sz="0" w:space="0" w:color="auto"/>
              </w:divBdr>
            </w:div>
            <w:div w:id="14365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492">
      <w:bodyDiv w:val="1"/>
      <w:marLeft w:val="0"/>
      <w:marRight w:val="0"/>
      <w:marTop w:val="0"/>
      <w:marBottom w:val="0"/>
      <w:divBdr>
        <w:top w:val="none" w:sz="0" w:space="0" w:color="auto"/>
        <w:left w:val="none" w:sz="0" w:space="0" w:color="auto"/>
        <w:bottom w:val="none" w:sz="0" w:space="0" w:color="auto"/>
        <w:right w:val="none" w:sz="0" w:space="0" w:color="auto"/>
      </w:divBdr>
      <w:divsChild>
        <w:div w:id="980229626">
          <w:marLeft w:val="0"/>
          <w:marRight w:val="0"/>
          <w:marTop w:val="0"/>
          <w:marBottom w:val="0"/>
          <w:divBdr>
            <w:top w:val="single" w:sz="6" w:space="0" w:color="E7E7E9"/>
            <w:left w:val="none" w:sz="0" w:space="0" w:color="auto"/>
            <w:bottom w:val="none" w:sz="0" w:space="0" w:color="auto"/>
            <w:right w:val="none" w:sz="0" w:space="0" w:color="auto"/>
          </w:divBdr>
          <w:divsChild>
            <w:div w:id="549148036">
              <w:marLeft w:val="0"/>
              <w:marRight w:val="0"/>
              <w:marTop w:val="0"/>
              <w:marBottom w:val="0"/>
              <w:divBdr>
                <w:top w:val="none" w:sz="0" w:space="0" w:color="auto"/>
                <w:left w:val="none" w:sz="0" w:space="0" w:color="auto"/>
                <w:bottom w:val="none" w:sz="0" w:space="0" w:color="auto"/>
                <w:right w:val="none" w:sz="0" w:space="0" w:color="auto"/>
              </w:divBdr>
              <w:divsChild>
                <w:div w:id="1674146054">
                  <w:marLeft w:val="0"/>
                  <w:marRight w:val="0"/>
                  <w:marTop w:val="0"/>
                  <w:marBottom w:val="0"/>
                  <w:divBdr>
                    <w:top w:val="none" w:sz="0" w:space="0" w:color="auto"/>
                    <w:left w:val="none" w:sz="0" w:space="0" w:color="auto"/>
                    <w:bottom w:val="none" w:sz="0" w:space="0" w:color="auto"/>
                    <w:right w:val="none" w:sz="0" w:space="0" w:color="auto"/>
                  </w:divBdr>
                  <w:divsChild>
                    <w:div w:id="760878150">
                      <w:marLeft w:val="0"/>
                      <w:marRight w:val="0"/>
                      <w:marTop w:val="0"/>
                      <w:marBottom w:val="0"/>
                      <w:divBdr>
                        <w:top w:val="none" w:sz="0" w:space="0" w:color="auto"/>
                        <w:left w:val="none" w:sz="0" w:space="0" w:color="auto"/>
                        <w:bottom w:val="none" w:sz="0" w:space="0" w:color="auto"/>
                        <w:right w:val="none" w:sz="0" w:space="0" w:color="auto"/>
                      </w:divBdr>
                      <w:divsChild>
                        <w:div w:id="2145463250">
                          <w:marLeft w:val="0"/>
                          <w:marRight w:val="0"/>
                          <w:marTop w:val="0"/>
                          <w:marBottom w:val="0"/>
                          <w:divBdr>
                            <w:top w:val="none" w:sz="0" w:space="0" w:color="auto"/>
                            <w:left w:val="none" w:sz="0" w:space="0" w:color="auto"/>
                            <w:bottom w:val="none" w:sz="0" w:space="0" w:color="auto"/>
                            <w:right w:val="none" w:sz="0" w:space="0" w:color="auto"/>
                          </w:divBdr>
                        </w:div>
                        <w:div w:id="1270743310">
                          <w:marLeft w:val="0"/>
                          <w:marRight w:val="0"/>
                          <w:marTop w:val="0"/>
                          <w:marBottom w:val="300"/>
                          <w:divBdr>
                            <w:top w:val="none" w:sz="0" w:space="0" w:color="auto"/>
                            <w:left w:val="none" w:sz="0" w:space="0" w:color="auto"/>
                            <w:bottom w:val="none" w:sz="0" w:space="0" w:color="auto"/>
                            <w:right w:val="none" w:sz="0" w:space="0" w:color="auto"/>
                          </w:divBdr>
                          <w:divsChild>
                            <w:div w:id="1046217136">
                              <w:marLeft w:val="0"/>
                              <w:marRight w:val="0"/>
                              <w:marTop w:val="0"/>
                              <w:marBottom w:val="0"/>
                              <w:divBdr>
                                <w:top w:val="none" w:sz="0" w:space="0" w:color="auto"/>
                                <w:left w:val="none" w:sz="0" w:space="0" w:color="auto"/>
                                <w:bottom w:val="none" w:sz="0" w:space="0" w:color="auto"/>
                                <w:right w:val="none" w:sz="0" w:space="0" w:color="auto"/>
                              </w:divBdr>
                            </w:div>
                          </w:divsChild>
                        </w:div>
                        <w:div w:id="1977684395">
                          <w:marLeft w:val="0"/>
                          <w:marRight w:val="0"/>
                          <w:marTop w:val="0"/>
                          <w:marBottom w:val="0"/>
                          <w:divBdr>
                            <w:top w:val="none" w:sz="0" w:space="0" w:color="auto"/>
                            <w:left w:val="none" w:sz="0" w:space="0" w:color="auto"/>
                            <w:bottom w:val="none" w:sz="0" w:space="0" w:color="auto"/>
                            <w:right w:val="none" w:sz="0" w:space="0" w:color="auto"/>
                          </w:divBdr>
                        </w:div>
                        <w:div w:id="905191506">
                          <w:marLeft w:val="0"/>
                          <w:marRight w:val="0"/>
                          <w:marTop w:val="0"/>
                          <w:marBottom w:val="300"/>
                          <w:divBdr>
                            <w:top w:val="none" w:sz="0" w:space="0" w:color="auto"/>
                            <w:left w:val="none" w:sz="0" w:space="0" w:color="auto"/>
                            <w:bottom w:val="none" w:sz="0" w:space="0" w:color="auto"/>
                            <w:right w:val="none" w:sz="0" w:space="0" w:color="auto"/>
                          </w:divBdr>
                          <w:divsChild>
                            <w:div w:id="1714964243">
                              <w:marLeft w:val="0"/>
                              <w:marRight w:val="0"/>
                              <w:marTop w:val="0"/>
                              <w:marBottom w:val="0"/>
                              <w:divBdr>
                                <w:top w:val="none" w:sz="0" w:space="0" w:color="auto"/>
                                <w:left w:val="none" w:sz="0" w:space="0" w:color="auto"/>
                                <w:bottom w:val="none" w:sz="0" w:space="0" w:color="auto"/>
                                <w:right w:val="none" w:sz="0" w:space="0" w:color="auto"/>
                              </w:divBdr>
                            </w:div>
                          </w:divsChild>
                        </w:div>
                        <w:div w:id="1896115610">
                          <w:marLeft w:val="0"/>
                          <w:marRight w:val="0"/>
                          <w:marTop w:val="0"/>
                          <w:marBottom w:val="0"/>
                          <w:divBdr>
                            <w:top w:val="none" w:sz="0" w:space="0" w:color="auto"/>
                            <w:left w:val="none" w:sz="0" w:space="0" w:color="auto"/>
                            <w:bottom w:val="none" w:sz="0" w:space="0" w:color="auto"/>
                            <w:right w:val="none" w:sz="0" w:space="0" w:color="auto"/>
                          </w:divBdr>
                        </w:div>
                        <w:div w:id="1621454332">
                          <w:marLeft w:val="0"/>
                          <w:marRight w:val="0"/>
                          <w:marTop w:val="0"/>
                          <w:marBottom w:val="300"/>
                          <w:divBdr>
                            <w:top w:val="none" w:sz="0" w:space="0" w:color="auto"/>
                            <w:left w:val="none" w:sz="0" w:space="0" w:color="auto"/>
                            <w:bottom w:val="none" w:sz="0" w:space="0" w:color="auto"/>
                            <w:right w:val="none" w:sz="0" w:space="0" w:color="auto"/>
                          </w:divBdr>
                          <w:divsChild>
                            <w:div w:id="1404181698">
                              <w:marLeft w:val="0"/>
                              <w:marRight w:val="0"/>
                              <w:marTop w:val="0"/>
                              <w:marBottom w:val="0"/>
                              <w:divBdr>
                                <w:top w:val="none" w:sz="0" w:space="0" w:color="auto"/>
                                <w:left w:val="none" w:sz="0" w:space="0" w:color="auto"/>
                                <w:bottom w:val="none" w:sz="0" w:space="0" w:color="auto"/>
                                <w:right w:val="none" w:sz="0" w:space="0" w:color="auto"/>
                              </w:divBdr>
                            </w:div>
                          </w:divsChild>
                        </w:div>
                        <w:div w:id="123012304">
                          <w:marLeft w:val="0"/>
                          <w:marRight w:val="0"/>
                          <w:marTop w:val="0"/>
                          <w:marBottom w:val="0"/>
                          <w:divBdr>
                            <w:top w:val="none" w:sz="0" w:space="0" w:color="auto"/>
                            <w:left w:val="none" w:sz="0" w:space="0" w:color="auto"/>
                            <w:bottom w:val="none" w:sz="0" w:space="0" w:color="auto"/>
                            <w:right w:val="none" w:sz="0" w:space="0" w:color="auto"/>
                          </w:divBdr>
                        </w:div>
                      </w:divsChild>
                    </w:div>
                    <w:div w:id="1236432035">
                      <w:marLeft w:val="0"/>
                      <w:marRight w:val="0"/>
                      <w:marTop w:val="0"/>
                      <w:marBottom w:val="0"/>
                      <w:divBdr>
                        <w:top w:val="none" w:sz="0" w:space="0" w:color="auto"/>
                        <w:left w:val="none" w:sz="0" w:space="0" w:color="auto"/>
                        <w:bottom w:val="none" w:sz="0" w:space="0" w:color="auto"/>
                        <w:right w:val="none" w:sz="0" w:space="0" w:color="auto"/>
                      </w:divBdr>
                      <w:divsChild>
                        <w:div w:id="1161241315">
                          <w:marLeft w:val="0"/>
                          <w:marRight w:val="0"/>
                          <w:marTop w:val="0"/>
                          <w:marBottom w:val="0"/>
                          <w:divBdr>
                            <w:top w:val="none" w:sz="0" w:space="0" w:color="auto"/>
                            <w:left w:val="none" w:sz="0" w:space="0" w:color="auto"/>
                            <w:bottom w:val="none" w:sz="0" w:space="0" w:color="auto"/>
                            <w:right w:val="none" w:sz="0" w:space="0" w:color="auto"/>
                          </w:divBdr>
                        </w:div>
                        <w:div w:id="1689867717">
                          <w:marLeft w:val="0"/>
                          <w:marRight w:val="0"/>
                          <w:marTop w:val="0"/>
                          <w:marBottom w:val="0"/>
                          <w:divBdr>
                            <w:top w:val="none" w:sz="0" w:space="0" w:color="auto"/>
                            <w:left w:val="none" w:sz="0" w:space="0" w:color="auto"/>
                            <w:bottom w:val="none" w:sz="0" w:space="0" w:color="auto"/>
                            <w:right w:val="none" w:sz="0" w:space="0" w:color="auto"/>
                          </w:divBdr>
                        </w:div>
                        <w:div w:id="2087069261">
                          <w:marLeft w:val="0"/>
                          <w:marRight w:val="0"/>
                          <w:marTop w:val="0"/>
                          <w:marBottom w:val="300"/>
                          <w:divBdr>
                            <w:top w:val="none" w:sz="0" w:space="0" w:color="auto"/>
                            <w:left w:val="none" w:sz="0" w:space="0" w:color="auto"/>
                            <w:bottom w:val="none" w:sz="0" w:space="0" w:color="auto"/>
                            <w:right w:val="none" w:sz="0" w:space="0" w:color="auto"/>
                          </w:divBdr>
                          <w:divsChild>
                            <w:div w:id="132187269">
                              <w:marLeft w:val="0"/>
                              <w:marRight w:val="0"/>
                              <w:marTop w:val="0"/>
                              <w:marBottom w:val="0"/>
                              <w:divBdr>
                                <w:top w:val="none" w:sz="0" w:space="0" w:color="auto"/>
                                <w:left w:val="none" w:sz="0" w:space="0" w:color="auto"/>
                                <w:bottom w:val="none" w:sz="0" w:space="0" w:color="auto"/>
                                <w:right w:val="none" w:sz="0" w:space="0" w:color="auto"/>
                              </w:divBdr>
                            </w:div>
                          </w:divsChild>
                        </w:div>
                        <w:div w:id="1830900452">
                          <w:marLeft w:val="0"/>
                          <w:marRight w:val="0"/>
                          <w:marTop w:val="0"/>
                          <w:marBottom w:val="0"/>
                          <w:divBdr>
                            <w:top w:val="none" w:sz="0" w:space="0" w:color="auto"/>
                            <w:left w:val="none" w:sz="0" w:space="0" w:color="auto"/>
                            <w:bottom w:val="none" w:sz="0" w:space="0" w:color="auto"/>
                            <w:right w:val="none" w:sz="0" w:space="0" w:color="auto"/>
                          </w:divBdr>
                        </w:div>
                        <w:div w:id="181483594">
                          <w:marLeft w:val="0"/>
                          <w:marRight w:val="0"/>
                          <w:marTop w:val="0"/>
                          <w:marBottom w:val="300"/>
                          <w:divBdr>
                            <w:top w:val="none" w:sz="0" w:space="0" w:color="auto"/>
                            <w:left w:val="none" w:sz="0" w:space="0" w:color="auto"/>
                            <w:bottom w:val="none" w:sz="0" w:space="0" w:color="auto"/>
                            <w:right w:val="none" w:sz="0" w:space="0" w:color="auto"/>
                          </w:divBdr>
                          <w:divsChild>
                            <w:div w:id="505678659">
                              <w:marLeft w:val="0"/>
                              <w:marRight w:val="0"/>
                              <w:marTop w:val="0"/>
                              <w:marBottom w:val="0"/>
                              <w:divBdr>
                                <w:top w:val="none" w:sz="0" w:space="0" w:color="auto"/>
                                <w:left w:val="none" w:sz="0" w:space="0" w:color="auto"/>
                                <w:bottom w:val="none" w:sz="0" w:space="0" w:color="auto"/>
                                <w:right w:val="none" w:sz="0" w:space="0" w:color="auto"/>
                              </w:divBdr>
                            </w:div>
                          </w:divsChild>
                        </w:div>
                        <w:div w:id="2053770082">
                          <w:marLeft w:val="0"/>
                          <w:marRight w:val="0"/>
                          <w:marTop w:val="0"/>
                          <w:marBottom w:val="0"/>
                          <w:divBdr>
                            <w:top w:val="none" w:sz="0" w:space="0" w:color="auto"/>
                            <w:left w:val="none" w:sz="0" w:space="0" w:color="auto"/>
                            <w:bottom w:val="none" w:sz="0" w:space="0" w:color="auto"/>
                            <w:right w:val="none" w:sz="0" w:space="0" w:color="auto"/>
                          </w:divBdr>
                        </w:div>
                        <w:div w:id="1107391374">
                          <w:marLeft w:val="0"/>
                          <w:marRight w:val="0"/>
                          <w:marTop w:val="0"/>
                          <w:marBottom w:val="0"/>
                          <w:divBdr>
                            <w:top w:val="none" w:sz="0" w:space="0" w:color="auto"/>
                            <w:left w:val="none" w:sz="0" w:space="0" w:color="auto"/>
                            <w:bottom w:val="none" w:sz="0" w:space="0" w:color="auto"/>
                            <w:right w:val="none" w:sz="0" w:space="0" w:color="auto"/>
                          </w:divBdr>
                        </w:div>
                      </w:divsChild>
                    </w:div>
                    <w:div w:id="1408260324">
                      <w:marLeft w:val="0"/>
                      <w:marRight w:val="0"/>
                      <w:marTop w:val="0"/>
                      <w:marBottom w:val="0"/>
                      <w:divBdr>
                        <w:top w:val="none" w:sz="0" w:space="0" w:color="auto"/>
                        <w:left w:val="none" w:sz="0" w:space="0" w:color="auto"/>
                        <w:bottom w:val="none" w:sz="0" w:space="0" w:color="auto"/>
                        <w:right w:val="none" w:sz="0" w:space="0" w:color="auto"/>
                      </w:divBdr>
                      <w:divsChild>
                        <w:div w:id="1111634098">
                          <w:marLeft w:val="0"/>
                          <w:marRight w:val="0"/>
                          <w:marTop w:val="0"/>
                          <w:marBottom w:val="0"/>
                          <w:divBdr>
                            <w:top w:val="none" w:sz="0" w:space="0" w:color="auto"/>
                            <w:left w:val="none" w:sz="0" w:space="0" w:color="auto"/>
                            <w:bottom w:val="none" w:sz="0" w:space="0" w:color="auto"/>
                            <w:right w:val="none" w:sz="0" w:space="0" w:color="auto"/>
                          </w:divBdr>
                        </w:div>
                        <w:div w:id="30495321">
                          <w:marLeft w:val="0"/>
                          <w:marRight w:val="0"/>
                          <w:marTop w:val="0"/>
                          <w:marBottom w:val="0"/>
                          <w:divBdr>
                            <w:top w:val="none" w:sz="0" w:space="0" w:color="auto"/>
                            <w:left w:val="none" w:sz="0" w:space="0" w:color="auto"/>
                            <w:bottom w:val="none" w:sz="0" w:space="0" w:color="auto"/>
                            <w:right w:val="none" w:sz="0" w:space="0" w:color="auto"/>
                          </w:divBdr>
                        </w:div>
                      </w:divsChild>
                    </w:div>
                    <w:div w:id="1725328069">
                      <w:marLeft w:val="0"/>
                      <w:marRight w:val="0"/>
                      <w:marTop w:val="0"/>
                      <w:marBottom w:val="0"/>
                      <w:divBdr>
                        <w:top w:val="none" w:sz="0" w:space="0" w:color="auto"/>
                        <w:left w:val="none" w:sz="0" w:space="0" w:color="auto"/>
                        <w:bottom w:val="none" w:sz="0" w:space="0" w:color="auto"/>
                        <w:right w:val="none" w:sz="0" w:space="0" w:color="auto"/>
                      </w:divBdr>
                      <w:divsChild>
                        <w:div w:id="988048214">
                          <w:marLeft w:val="0"/>
                          <w:marRight w:val="0"/>
                          <w:marTop w:val="0"/>
                          <w:marBottom w:val="0"/>
                          <w:divBdr>
                            <w:top w:val="none" w:sz="0" w:space="0" w:color="auto"/>
                            <w:left w:val="none" w:sz="0" w:space="0" w:color="auto"/>
                            <w:bottom w:val="none" w:sz="0" w:space="0" w:color="auto"/>
                            <w:right w:val="none" w:sz="0" w:space="0" w:color="auto"/>
                          </w:divBdr>
                        </w:div>
                      </w:divsChild>
                    </w:div>
                    <w:div w:id="1334800179">
                      <w:marLeft w:val="0"/>
                      <w:marRight w:val="0"/>
                      <w:marTop w:val="0"/>
                      <w:marBottom w:val="0"/>
                      <w:divBdr>
                        <w:top w:val="none" w:sz="0" w:space="0" w:color="auto"/>
                        <w:left w:val="none" w:sz="0" w:space="0" w:color="auto"/>
                        <w:bottom w:val="none" w:sz="0" w:space="0" w:color="auto"/>
                        <w:right w:val="none" w:sz="0" w:space="0" w:color="auto"/>
                      </w:divBdr>
                      <w:divsChild>
                        <w:div w:id="1045906731">
                          <w:marLeft w:val="0"/>
                          <w:marRight w:val="0"/>
                          <w:marTop w:val="0"/>
                          <w:marBottom w:val="0"/>
                          <w:divBdr>
                            <w:top w:val="none" w:sz="0" w:space="0" w:color="auto"/>
                            <w:left w:val="none" w:sz="0" w:space="0" w:color="auto"/>
                            <w:bottom w:val="none" w:sz="0" w:space="0" w:color="auto"/>
                            <w:right w:val="none" w:sz="0" w:space="0" w:color="auto"/>
                          </w:divBdr>
                        </w:div>
                        <w:div w:id="2020041885">
                          <w:marLeft w:val="0"/>
                          <w:marRight w:val="0"/>
                          <w:marTop w:val="0"/>
                          <w:marBottom w:val="0"/>
                          <w:divBdr>
                            <w:top w:val="none" w:sz="0" w:space="0" w:color="auto"/>
                            <w:left w:val="none" w:sz="0" w:space="0" w:color="auto"/>
                            <w:bottom w:val="none" w:sz="0" w:space="0" w:color="auto"/>
                            <w:right w:val="none" w:sz="0" w:space="0" w:color="auto"/>
                          </w:divBdr>
                        </w:div>
                        <w:div w:id="272592986">
                          <w:marLeft w:val="0"/>
                          <w:marRight w:val="0"/>
                          <w:marTop w:val="0"/>
                          <w:marBottom w:val="0"/>
                          <w:divBdr>
                            <w:top w:val="none" w:sz="0" w:space="0" w:color="auto"/>
                            <w:left w:val="none" w:sz="0" w:space="0" w:color="auto"/>
                            <w:bottom w:val="none" w:sz="0" w:space="0" w:color="auto"/>
                            <w:right w:val="none" w:sz="0" w:space="0" w:color="auto"/>
                          </w:divBdr>
                        </w:div>
                      </w:divsChild>
                    </w:div>
                    <w:div w:id="161243968">
                      <w:marLeft w:val="0"/>
                      <w:marRight w:val="0"/>
                      <w:marTop w:val="0"/>
                      <w:marBottom w:val="0"/>
                      <w:divBdr>
                        <w:top w:val="none" w:sz="0" w:space="0" w:color="auto"/>
                        <w:left w:val="none" w:sz="0" w:space="0" w:color="auto"/>
                        <w:bottom w:val="none" w:sz="0" w:space="0" w:color="auto"/>
                        <w:right w:val="none" w:sz="0" w:space="0" w:color="auto"/>
                      </w:divBdr>
                      <w:divsChild>
                        <w:div w:id="677851043">
                          <w:marLeft w:val="0"/>
                          <w:marRight w:val="0"/>
                          <w:marTop w:val="0"/>
                          <w:marBottom w:val="0"/>
                          <w:divBdr>
                            <w:top w:val="none" w:sz="0" w:space="0" w:color="auto"/>
                            <w:left w:val="none" w:sz="0" w:space="0" w:color="auto"/>
                            <w:bottom w:val="none" w:sz="0" w:space="0" w:color="auto"/>
                            <w:right w:val="none" w:sz="0" w:space="0" w:color="auto"/>
                          </w:divBdr>
                        </w:div>
                      </w:divsChild>
                    </w:div>
                    <w:div w:id="537549959">
                      <w:marLeft w:val="0"/>
                      <w:marRight w:val="0"/>
                      <w:marTop w:val="0"/>
                      <w:marBottom w:val="0"/>
                      <w:divBdr>
                        <w:top w:val="none" w:sz="0" w:space="0" w:color="auto"/>
                        <w:left w:val="none" w:sz="0" w:space="0" w:color="auto"/>
                        <w:bottom w:val="none" w:sz="0" w:space="0" w:color="auto"/>
                        <w:right w:val="none" w:sz="0" w:space="0" w:color="auto"/>
                      </w:divBdr>
                      <w:divsChild>
                        <w:div w:id="1132594361">
                          <w:marLeft w:val="0"/>
                          <w:marRight w:val="0"/>
                          <w:marTop w:val="0"/>
                          <w:marBottom w:val="0"/>
                          <w:divBdr>
                            <w:top w:val="none" w:sz="0" w:space="0" w:color="auto"/>
                            <w:left w:val="none" w:sz="0" w:space="0" w:color="auto"/>
                            <w:bottom w:val="none" w:sz="0" w:space="0" w:color="auto"/>
                            <w:right w:val="none" w:sz="0" w:space="0" w:color="auto"/>
                          </w:divBdr>
                        </w:div>
                        <w:div w:id="1038816388">
                          <w:marLeft w:val="0"/>
                          <w:marRight w:val="0"/>
                          <w:marTop w:val="0"/>
                          <w:marBottom w:val="0"/>
                          <w:divBdr>
                            <w:top w:val="none" w:sz="0" w:space="0" w:color="auto"/>
                            <w:left w:val="none" w:sz="0" w:space="0" w:color="auto"/>
                            <w:bottom w:val="none" w:sz="0" w:space="0" w:color="auto"/>
                            <w:right w:val="none" w:sz="0" w:space="0" w:color="auto"/>
                          </w:divBdr>
                        </w:div>
                      </w:divsChild>
                    </w:div>
                    <w:div w:id="2441640">
                      <w:marLeft w:val="0"/>
                      <w:marRight w:val="0"/>
                      <w:marTop w:val="0"/>
                      <w:marBottom w:val="0"/>
                      <w:divBdr>
                        <w:top w:val="none" w:sz="0" w:space="0" w:color="auto"/>
                        <w:left w:val="none" w:sz="0" w:space="0" w:color="auto"/>
                        <w:bottom w:val="none" w:sz="0" w:space="0" w:color="auto"/>
                        <w:right w:val="none" w:sz="0" w:space="0" w:color="auto"/>
                      </w:divBdr>
                      <w:divsChild>
                        <w:div w:id="1054043938">
                          <w:marLeft w:val="0"/>
                          <w:marRight w:val="0"/>
                          <w:marTop w:val="0"/>
                          <w:marBottom w:val="0"/>
                          <w:divBdr>
                            <w:top w:val="none" w:sz="0" w:space="0" w:color="auto"/>
                            <w:left w:val="none" w:sz="0" w:space="0" w:color="auto"/>
                            <w:bottom w:val="none" w:sz="0" w:space="0" w:color="auto"/>
                            <w:right w:val="none" w:sz="0" w:space="0" w:color="auto"/>
                          </w:divBdr>
                        </w:div>
                        <w:div w:id="276061081">
                          <w:marLeft w:val="0"/>
                          <w:marRight w:val="0"/>
                          <w:marTop w:val="0"/>
                          <w:marBottom w:val="0"/>
                          <w:divBdr>
                            <w:top w:val="none" w:sz="0" w:space="0" w:color="auto"/>
                            <w:left w:val="none" w:sz="0" w:space="0" w:color="auto"/>
                            <w:bottom w:val="none" w:sz="0" w:space="0" w:color="auto"/>
                            <w:right w:val="none" w:sz="0" w:space="0" w:color="auto"/>
                          </w:divBdr>
                        </w:div>
                        <w:div w:id="302389853">
                          <w:marLeft w:val="0"/>
                          <w:marRight w:val="0"/>
                          <w:marTop w:val="0"/>
                          <w:marBottom w:val="0"/>
                          <w:divBdr>
                            <w:top w:val="none" w:sz="0" w:space="0" w:color="auto"/>
                            <w:left w:val="none" w:sz="0" w:space="0" w:color="auto"/>
                            <w:bottom w:val="none" w:sz="0" w:space="0" w:color="auto"/>
                            <w:right w:val="none" w:sz="0" w:space="0" w:color="auto"/>
                          </w:divBdr>
                        </w:div>
                      </w:divsChild>
                    </w:div>
                    <w:div w:id="1356421629">
                      <w:marLeft w:val="0"/>
                      <w:marRight w:val="0"/>
                      <w:marTop w:val="0"/>
                      <w:marBottom w:val="0"/>
                      <w:divBdr>
                        <w:top w:val="none" w:sz="0" w:space="0" w:color="auto"/>
                        <w:left w:val="none" w:sz="0" w:space="0" w:color="auto"/>
                        <w:bottom w:val="none" w:sz="0" w:space="0" w:color="auto"/>
                        <w:right w:val="none" w:sz="0" w:space="0" w:color="auto"/>
                      </w:divBdr>
                      <w:divsChild>
                        <w:div w:id="15978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60720">
          <w:marLeft w:val="0"/>
          <w:marRight w:val="0"/>
          <w:marTop w:val="0"/>
          <w:marBottom w:val="0"/>
          <w:divBdr>
            <w:top w:val="single" w:sz="6" w:space="0" w:color="E7E7E9"/>
            <w:left w:val="none" w:sz="0" w:space="0" w:color="auto"/>
            <w:bottom w:val="none" w:sz="0" w:space="0" w:color="auto"/>
            <w:right w:val="none" w:sz="0" w:space="0" w:color="auto"/>
          </w:divBdr>
          <w:divsChild>
            <w:div w:id="872693457">
              <w:marLeft w:val="0"/>
              <w:marRight w:val="0"/>
              <w:marTop w:val="0"/>
              <w:marBottom w:val="0"/>
              <w:divBdr>
                <w:top w:val="none" w:sz="0" w:space="0" w:color="auto"/>
                <w:left w:val="none" w:sz="0" w:space="0" w:color="auto"/>
                <w:bottom w:val="none" w:sz="0" w:space="0" w:color="auto"/>
                <w:right w:val="none" w:sz="0" w:space="0" w:color="auto"/>
              </w:divBdr>
              <w:divsChild>
                <w:div w:id="2248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7451">
      <w:bodyDiv w:val="1"/>
      <w:marLeft w:val="0"/>
      <w:marRight w:val="0"/>
      <w:marTop w:val="0"/>
      <w:marBottom w:val="0"/>
      <w:divBdr>
        <w:top w:val="none" w:sz="0" w:space="0" w:color="auto"/>
        <w:left w:val="none" w:sz="0" w:space="0" w:color="auto"/>
        <w:bottom w:val="none" w:sz="0" w:space="0" w:color="auto"/>
        <w:right w:val="none" w:sz="0" w:space="0" w:color="auto"/>
      </w:divBdr>
      <w:divsChild>
        <w:div w:id="1610309011">
          <w:marLeft w:val="0"/>
          <w:marRight w:val="0"/>
          <w:marTop w:val="0"/>
          <w:marBottom w:val="0"/>
          <w:divBdr>
            <w:top w:val="none" w:sz="0" w:space="0" w:color="auto"/>
            <w:left w:val="none" w:sz="0" w:space="0" w:color="auto"/>
            <w:bottom w:val="none" w:sz="0" w:space="0" w:color="auto"/>
            <w:right w:val="none" w:sz="0" w:space="0" w:color="auto"/>
          </w:divBdr>
          <w:divsChild>
            <w:div w:id="1191794529">
              <w:marLeft w:val="0"/>
              <w:marRight w:val="0"/>
              <w:marTop w:val="0"/>
              <w:marBottom w:val="0"/>
              <w:divBdr>
                <w:top w:val="none" w:sz="0" w:space="0" w:color="auto"/>
                <w:left w:val="none" w:sz="0" w:space="0" w:color="auto"/>
                <w:bottom w:val="none" w:sz="0" w:space="0" w:color="auto"/>
                <w:right w:val="none" w:sz="0" w:space="0" w:color="auto"/>
              </w:divBdr>
            </w:div>
            <w:div w:id="1476602717">
              <w:marLeft w:val="0"/>
              <w:marRight w:val="0"/>
              <w:marTop w:val="0"/>
              <w:marBottom w:val="0"/>
              <w:divBdr>
                <w:top w:val="none" w:sz="0" w:space="0" w:color="auto"/>
                <w:left w:val="none" w:sz="0" w:space="0" w:color="auto"/>
                <w:bottom w:val="none" w:sz="0" w:space="0" w:color="auto"/>
                <w:right w:val="none" w:sz="0" w:space="0" w:color="auto"/>
              </w:divBdr>
            </w:div>
            <w:div w:id="775101740">
              <w:marLeft w:val="0"/>
              <w:marRight w:val="0"/>
              <w:marTop w:val="0"/>
              <w:marBottom w:val="0"/>
              <w:divBdr>
                <w:top w:val="none" w:sz="0" w:space="0" w:color="auto"/>
                <w:left w:val="none" w:sz="0" w:space="0" w:color="auto"/>
                <w:bottom w:val="none" w:sz="0" w:space="0" w:color="auto"/>
                <w:right w:val="none" w:sz="0" w:space="0" w:color="auto"/>
              </w:divBdr>
            </w:div>
            <w:div w:id="7785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490">
      <w:bodyDiv w:val="1"/>
      <w:marLeft w:val="0"/>
      <w:marRight w:val="0"/>
      <w:marTop w:val="0"/>
      <w:marBottom w:val="0"/>
      <w:divBdr>
        <w:top w:val="none" w:sz="0" w:space="0" w:color="auto"/>
        <w:left w:val="none" w:sz="0" w:space="0" w:color="auto"/>
        <w:bottom w:val="none" w:sz="0" w:space="0" w:color="auto"/>
        <w:right w:val="none" w:sz="0" w:space="0" w:color="auto"/>
      </w:divBdr>
    </w:div>
    <w:div w:id="185954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eveloper.mozilla.org/en-US/docs/Web/HTTP/Headers/Link" TargetMode="External"/><Relationship Id="rId2" Type="http://schemas.openxmlformats.org/officeDocument/2006/relationships/hyperlink" Target="https://www.rfc-editor.org/rfc/inline-errata/rfc8288.html" TargetMode="External"/><Relationship Id="rId1" Type="http://schemas.openxmlformats.org/officeDocument/2006/relationships/hyperlink" Target="https://nordicapis.com/everything-you-need-to-know-about-api-paginat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13" Type="http://schemas.openxmlformats.org/officeDocument/2006/relationships/hyperlink" Target="https://www.w3.org/TR/cors/" TargetMode="External"/><Relationship Id="rId3" Type="http://schemas.microsoft.com/office/2007/relationships/stylesWithEffects" Target="stylesWithEffects.xml"/><Relationship Id="rId7" Type="http://schemas.openxmlformats.org/officeDocument/2006/relationships/hyperlink" Target="https://portal.opengeospatial.org/files/?artifact_id=78344" TargetMode="External"/><Relationship Id="rId12" Type="http://schemas.openxmlformats.org/officeDocument/2006/relationships/hyperlink" Target="https://www.iana.org/assignments/well-known-uris/well-known-uris.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iana.org/assignments/link-relations/link-relations.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ana.org/assignments/media-types/media-types.xhtml" TargetMode="External"/><Relationship Id="rId4" Type="http://schemas.openxmlformats.org/officeDocument/2006/relationships/settings" Target="settings.xml"/><Relationship Id="rId9" Type="http://schemas.openxmlformats.org/officeDocument/2006/relationships/hyperlink" Target="https://www.iana.org/assignments/media-types/media-types.xhtml" TargetMode="External"/><Relationship Id="rId14" Type="http://schemas.openxmlformats.org/officeDocument/2006/relationships/hyperlink" Target="https://developer.mozilla.org/en-US/docs/Web/Security/Same-origin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3076</TotalTime>
  <Pages>1</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Carl Reed</cp:lastModifiedBy>
  <cp:revision>21</cp:revision>
  <dcterms:created xsi:type="dcterms:W3CDTF">2021-02-19T22:39:00Z</dcterms:created>
  <dcterms:modified xsi:type="dcterms:W3CDTF">2021-02-23T17:26:00Z</dcterms:modified>
</cp:coreProperties>
</file>